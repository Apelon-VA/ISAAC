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65656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7270D" w:rsidRDefault="00E7270D">
          <w:pPr>
            <w:pStyle w:val="TOCHeading"/>
          </w:pPr>
          <w:r>
            <w:t>Table of Contents</w:t>
          </w:r>
        </w:p>
        <w:p w:rsidR="00C45D69" w:rsidRDefault="00D166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E7270D">
            <w:instrText xml:space="preserve"> TOC \o "1-3" \h \z \u </w:instrText>
          </w:r>
          <w:r>
            <w:fldChar w:fldCharType="separate"/>
          </w:r>
          <w:hyperlink w:anchor="_Toc373335607" w:history="1">
            <w:r w:rsidR="00C45D69" w:rsidRPr="00A83C91">
              <w:rPr>
                <w:rStyle w:val="Hyperlink"/>
                <w:rFonts w:eastAsia="Times New Roman"/>
                <w:noProof/>
              </w:rPr>
              <w:t>RESOURCES</w:t>
            </w:r>
            <w:r w:rsidR="00C45D69">
              <w:rPr>
                <w:noProof/>
                <w:webHidden/>
              </w:rPr>
              <w:tab/>
            </w:r>
            <w:r w:rsidR="00C45D69">
              <w:rPr>
                <w:noProof/>
                <w:webHidden/>
              </w:rPr>
              <w:fldChar w:fldCharType="begin"/>
            </w:r>
            <w:r w:rsidR="00C45D69">
              <w:rPr>
                <w:noProof/>
                <w:webHidden/>
              </w:rPr>
              <w:instrText xml:space="preserve"> PAGEREF _Toc373335607 \h </w:instrText>
            </w:r>
            <w:r w:rsidR="00C45D69">
              <w:rPr>
                <w:noProof/>
                <w:webHidden/>
              </w:rPr>
            </w:r>
            <w:r w:rsidR="00C45D69">
              <w:rPr>
                <w:noProof/>
                <w:webHidden/>
              </w:rPr>
              <w:fldChar w:fldCharType="separate"/>
            </w:r>
            <w:r w:rsidR="00C45D69">
              <w:rPr>
                <w:noProof/>
                <w:webHidden/>
              </w:rPr>
              <w:t>3</w:t>
            </w:r>
            <w:r w:rsidR="00C45D69">
              <w:rPr>
                <w:noProof/>
                <w:webHidden/>
              </w:rPr>
              <w:fldChar w:fldCharType="end"/>
            </w:r>
          </w:hyperlink>
        </w:p>
        <w:p w:rsidR="00C45D69" w:rsidRDefault="00C45D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335608" w:history="1">
            <w:r w:rsidRPr="00A83C91">
              <w:rPr>
                <w:rStyle w:val="Hyperlink"/>
                <w:rFonts w:eastAsia="Times New Roman"/>
                <w:noProof/>
              </w:rPr>
              <w:t>Access GitHub’s IHTSDO/ISAAC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_Toc373335608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D69" w:rsidRDefault="00C45D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335609" w:history="1">
            <w:r w:rsidRPr="00A83C91">
              <w:rPr>
                <w:rStyle w:val="Hyperlink"/>
                <w:rFonts w:eastAsia="Times New Roman"/>
                <w:noProof/>
              </w:rPr>
              <w:t>Ensure have JDK 1.7 or JDK 1.8 installed on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_Toc373335609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D69" w:rsidRDefault="00C45D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335610" w:history="1">
            <w:r w:rsidRPr="00A83C91">
              <w:rPr>
                <w:rStyle w:val="Hyperlink"/>
                <w:rFonts w:eastAsia="Times New Roman"/>
                <w:noProof/>
              </w:rPr>
              <w:t>Ensure have Maven 3.0.5 installed on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_Toc373335610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D69" w:rsidRDefault="00C45D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335611" w:history="1">
            <w:r w:rsidRPr="00A83C91">
              <w:rPr>
                <w:rStyle w:val="Hyperlink"/>
                <w:rFonts w:eastAsia="Times New Roman"/>
                <w:noProof/>
              </w:rPr>
              <w:t>Subfolders found under IHTSDO/ISAAC Git Project on GitHub to download: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_Toc373335611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D69" w:rsidRDefault="00C45D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335612" w:history="1">
            <w:r w:rsidRPr="00A83C91">
              <w:rPr>
                <w:rStyle w:val="Hyperlink"/>
                <w:rFonts w:eastAsia="Times New Roman"/>
                <w:noProof/>
              </w:rPr>
              <w:t>Download a Ber</w:t>
            </w:r>
            <w:r w:rsidRPr="00A83C91">
              <w:rPr>
                <w:rStyle w:val="Hyperlink"/>
                <w:noProof/>
              </w:rPr>
              <w:t>keley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_Toc373335612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D69" w:rsidRDefault="00C45D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335613" w:history="1">
            <w:r w:rsidRPr="00A83C91">
              <w:rPr>
                <w:rStyle w:val="Hyperlink"/>
                <w:rFonts w:eastAsia="Times New Roman"/>
                <w:noProof/>
              </w:rPr>
              <w:t>General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_Toc373335613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D69" w:rsidRDefault="00C45D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335614" w:history="1">
            <w:r w:rsidRPr="00A83C91">
              <w:rPr>
                <w:rStyle w:val="Hyperlink"/>
                <w:noProof/>
              </w:rPr>
              <w:t>Setup your settings.xml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_Toc373335614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D69" w:rsidRDefault="00C45D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335615" w:history="1">
            <w:r w:rsidRPr="00A83C91">
              <w:rPr>
                <w:rStyle w:val="Hyperlink"/>
                <w:noProof/>
              </w:rPr>
              <w:t>Verify the validity of the reference to tools.jar in ttk-mmb.pom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_Toc373335615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D69" w:rsidRDefault="00C45D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335616" w:history="1">
            <w:r w:rsidRPr="00A83C91">
              <w:rPr>
                <w:rStyle w:val="Hyperlink"/>
                <w:rFonts w:eastAsia="Times New Roman"/>
                <w:noProof/>
              </w:rPr>
              <w:t>Setup Projects in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_Toc373335616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D69" w:rsidRDefault="00C45D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335617" w:history="1">
            <w:r w:rsidRPr="00A83C91">
              <w:rPr>
                <w:rStyle w:val="Hyperlink"/>
                <w:rFonts w:eastAsia="Times New Roman"/>
                <w:noProof/>
              </w:rPr>
              <w:t>Eclipse</w:t>
            </w:r>
            <w:r w:rsidRPr="00A83C91">
              <w:rPr>
                <w:rStyle w:val="Hyperlink"/>
                <w:noProof/>
              </w:rPr>
              <w:t xml:space="preserve"> Workspace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_Toc373335617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D69" w:rsidRDefault="00C45D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335618" w:history="1">
            <w:r w:rsidRPr="00A83C91">
              <w:rPr>
                <w:rStyle w:val="Hyperlink"/>
                <w:rFonts w:eastAsia="Times New Roman"/>
                <w:noProof/>
              </w:rPr>
              <w:t>NetBeans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_Toc373335618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D69" w:rsidRDefault="00C45D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335619" w:history="1">
            <w:r w:rsidRPr="00A83C91">
              <w:rPr>
                <w:rStyle w:val="Hyperlink"/>
                <w:rFonts w:eastAsia="Times New Roman"/>
                <w:noProof/>
              </w:rPr>
              <w:t>IntelliJ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_Toc373335619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D69" w:rsidRDefault="00C45D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335620" w:history="1">
            <w:r w:rsidRPr="00A83C91">
              <w:rPr>
                <w:rStyle w:val="Hyperlink"/>
                <w:rFonts w:eastAsia="Times New Roman"/>
                <w:noProof/>
              </w:rPr>
              <w:t>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_Toc373335620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D69" w:rsidRDefault="00C45D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335621" w:history="1">
            <w:r w:rsidRPr="00A83C91">
              <w:rPr>
                <w:rStyle w:val="Hyperlink"/>
                <w:rFonts w:eastAsia="Times New Roman"/>
                <w:noProof/>
              </w:rPr>
              <w:t>Create a Git local repository of ISAAC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_Toc373335621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D69" w:rsidRDefault="00C45D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335622" w:history="1">
            <w:r w:rsidRPr="00A83C91">
              <w:rPr>
                <w:rStyle w:val="Hyperlink"/>
                <w:rFonts w:eastAsia="Times New Roman"/>
                <w:noProof/>
              </w:rPr>
              <w:t>Import local Git repository into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_Toc373335622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D69" w:rsidRDefault="00C45D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335623" w:history="1">
            <w:r w:rsidRPr="00A83C91">
              <w:rPr>
                <w:rStyle w:val="Hyperlink"/>
                <w:rFonts w:eastAsia="Times New Roman"/>
                <w:noProof/>
              </w:rPr>
              <w:t>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_Toc373335623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D69" w:rsidRDefault="00C45D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335624" w:history="1">
            <w:r w:rsidRPr="00A83C91">
              <w:rPr>
                <w:rStyle w:val="Hyperlink"/>
                <w:rFonts w:eastAsia="Times New Roman"/>
                <w:noProof/>
              </w:rPr>
              <w:t>NetBeans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_Toc373335624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D69" w:rsidRDefault="00C45D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335625" w:history="1">
            <w:r w:rsidRPr="00A83C91">
              <w:rPr>
                <w:rStyle w:val="Hyperlink"/>
                <w:rFonts w:eastAsia="Times New Roman"/>
                <w:noProof/>
              </w:rPr>
              <w:t>IntelliJ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_Toc373335625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D69" w:rsidRDefault="00C45D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335626" w:history="1">
            <w:r w:rsidRPr="00A83C91">
              <w:rPr>
                <w:rStyle w:val="Hyperlink"/>
                <w:rFonts w:eastAsia="Times New Roman"/>
                <w:noProof/>
              </w:rPr>
              <w:t>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_Toc373335626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D69" w:rsidRDefault="00C45D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335627" w:history="1">
            <w:r w:rsidRPr="00A83C91">
              <w:rPr>
                <w:rStyle w:val="Hyperlink"/>
                <w:rFonts w:eastAsia="Times New Roman"/>
                <w:noProof/>
              </w:rPr>
              <w:t>Build two Maven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_Toc373335627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D69" w:rsidRDefault="00C45D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335628" w:history="1">
            <w:r w:rsidRPr="00A83C91">
              <w:rPr>
                <w:rStyle w:val="Hyperlink"/>
                <w:rFonts w:eastAsia="Times New Roman"/>
                <w:noProof/>
              </w:rPr>
              <w:t>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_Toc373335628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D69" w:rsidRDefault="00C45D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335629" w:history="1">
            <w:r w:rsidRPr="00A83C91">
              <w:rPr>
                <w:rStyle w:val="Hyperlink"/>
                <w:rFonts w:eastAsia="Times New Roman"/>
                <w:noProof/>
              </w:rPr>
              <w:t>NetBeans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_Toc373335629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D69" w:rsidRDefault="00C45D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335630" w:history="1">
            <w:r w:rsidRPr="00A83C91">
              <w:rPr>
                <w:rStyle w:val="Hyperlink"/>
                <w:rFonts w:eastAsia="Times New Roman"/>
                <w:noProof/>
              </w:rPr>
              <w:t>IntelliJ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_Toc373335630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D69" w:rsidRDefault="00C45D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335631" w:history="1">
            <w:r w:rsidRPr="00A83C91">
              <w:rPr>
                <w:rStyle w:val="Hyperlink"/>
                <w:rFonts w:eastAsia="Times New Roman"/>
                <w:noProof/>
              </w:rPr>
              <w:t>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_Toc373335631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D69" w:rsidRDefault="00C45D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335632" w:history="1">
            <w:r w:rsidRPr="00A83C91">
              <w:rPr>
                <w:rStyle w:val="Hyperlink"/>
                <w:rFonts w:eastAsia="Times New Roman"/>
                <w:noProof/>
              </w:rPr>
              <w:t>Install Glassfish 4.0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_Toc373335632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D69" w:rsidRDefault="00C45D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335633" w:history="1">
            <w:r w:rsidRPr="00A83C91">
              <w:rPr>
                <w:rStyle w:val="Hyperlink"/>
                <w:rFonts w:eastAsia="Times New Roman"/>
                <w:noProof/>
              </w:rPr>
              <w:t>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_Toc373335633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D69" w:rsidRDefault="00C45D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335634" w:history="1">
            <w:r w:rsidRPr="00A83C91">
              <w:rPr>
                <w:rStyle w:val="Hyperlink"/>
                <w:rFonts w:eastAsia="Times New Roman"/>
                <w:noProof/>
              </w:rPr>
              <w:t>NetBeans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_Toc373335634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D69" w:rsidRDefault="00C45D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335635" w:history="1">
            <w:r w:rsidRPr="00A83C91">
              <w:rPr>
                <w:rStyle w:val="Hyperlink"/>
                <w:rFonts w:eastAsia="Times New Roman"/>
                <w:noProof/>
              </w:rPr>
              <w:t>IntelliJ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_Toc373335635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D69" w:rsidRDefault="00C45D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335636" w:history="1">
            <w:r w:rsidRPr="00A83C91">
              <w:rPr>
                <w:rStyle w:val="Hyperlink"/>
                <w:rFonts w:eastAsia="Times New Roman"/>
                <w:noProof/>
              </w:rPr>
              <w:t>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_Toc373335636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D69" w:rsidRDefault="00C45D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335637" w:history="1">
            <w:r w:rsidRPr="00A83C91">
              <w:rPr>
                <w:rStyle w:val="Hyperlink"/>
                <w:rFonts w:eastAsia="Times New Roman"/>
                <w:noProof/>
              </w:rPr>
              <w:t>Deploy Berkeley Database onto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_Toc373335637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D69" w:rsidRDefault="00C45D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335638" w:history="1">
            <w:r w:rsidRPr="00A83C91">
              <w:rPr>
                <w:rStyle w:val="Hyperlink"/>
                <w:rFonts w:eastAsia="Times New Roman"/>
                <w:noProof/>
              </w:rPr>
              <w:t>Start Glassfish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_Toc373335638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D69" w:rsidRDefault="00C45D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335639" w:history="1">
            <w:r w:rsidRPr="00A83C91">
              <w:rPr>
                <w:rStyle w:val="Hyperlink"/>
                <w:rFonts w:eastAsia="Times New Roman"/>
                <w:noProof/>
              </w:rPr>
              <w:t>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_Toc373335639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D69" w:rsidRDefault="00C45D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335640" w:history="1">
            <w:r w:rsidRPr="00A83C91">
              <w:rPr>
                <w:rStyle w:val="Hyperlink"/>
                <w:rFonts w:eastAsia="Times New Roman"/>
                <w:noProof/>
              </w:rPr>
              <w:t>NetBeans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_Toc373335640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D69" w:rsidRDefault="00C45D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335641" w:history="1">
            <w:r w:rsidRPr="00A83C91">
              <w:rPr>
                <w:rStyle w:val="Hyperlink"/>
                <w:rFonts w:eastAsia="Times New Roman"/>
                <w:noProof/>
              </w:rPr>
              <w:t>IntelliJ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_Toc373335641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D69" w:rsidRDefault="00C45D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335642" w:history="1">
            <w:r w:rsidRPr="00A83C91">
              <w:rPr>
                <w:rStyle w:val="Hyperlink"/>
                <w:rFonts w:eastAsia="Times New Roman"/>
                <w:noProof/>
              </w:rPr>
              <w:t>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_Toc373335642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D69" w:rsidRDefault="00C45D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335643" w:history="1">
            <w:r w:rsidRPr="00A83C91">
              <w:rPr>
                <w:rStyle w:val="Hyperlink"/>
                <w:rFonts w:eastAsia="Times New Roman"/>
                <w:noProof/>
              </w:rPr>
              <w:t>Configure Glassfish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_Toc373335643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D69" w:rsidRDefault="00C45D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335644" w:history="1">
            <w:r w:rsidRPr="00A83C91">
              <w:rPr>
                <w:rStyle w:val="Hyperlink"/>
                <w:rFonts w:eastAsia="Times New Roman"/>
                <w:noProof/>
              </w:rPr>
              <w:t>Deploy SIM Rest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_Toc373335644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D69" w:rsidRDefault="00C45D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335645" w:history="1">
            <w:r w:rsidRPr="00A83C91">
              <w:rPr>
                <w:rStyle w:val="Hyperlink"/>
                <w:rFonts w:eastAsia="Times New Roman"/>
                <w:noProof/>
              </w:rPr>
              <w:t>Via AutoDeploy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_Toc373335645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D69" w:rsidRDefault="00C45D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335646" w:history="1">
            <w:r w:rsidRPr="00A83C91">
              <w:rPr>
                <w:rStyle w:val="Hyperlink"/>
                <w:rFonts w:eastAsia="Times New Roman"/>
                <w:noProof/>
              </w:rPr>
              <w:t>Via Glassfish Administrator Web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_Toc373335646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D69" w:rsidRDefault="00C45D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335647" w:history="1">
            <w:r w:rsidRPr="00A83C91">
              <w:rPr>
                <w:rStyle w:val="Hyperlink"/>
                <w:rFonts w:eastAsia="Times New Roman"/>
                <w:noProof/>
              </w:rPr>
              <w:t>Test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_Toc373335647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70D" w:rsidRDefault="00D1662F">
          <w:r>
            <w:rPr>
              <w:b/>
              <w:bCs/>
              <w:noProof/>
            </w:rPr>
            <w:fldChar w:fldCharType="end"/>
          </w:r>
        </w:p>
      </w:sdtContent>
    </w:sdt>
    <w:p w:rsidR="009C0366" w:rsidRDefault="009C0366" w:rsidP="006B53E5">
      <w:pPr>
        <w:jc w:val="center"/>
        <w:rPr>
          <w:rFonts w:eastAsia="Times New Roman"/>
          <w:b/>
          <w:color w:val="000000"/>
          <w:sz w:val="28"/>
          <w:szCs w:val="28"/>
        </w:rPr>
      </w:pPr>
    </w:p>
    <w:p w:rsidR="00D66189" w:rsidRDefault="00D66189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:rsidR="006B53E5" w:rsidRPr="007A25C6" w:rsidRDefault="006B53E5" w:rsidP="007A25C6">
      <w:pPr>
        <w:pStyle w:val="Heading1"/>
        <w:rPr>
          <w:rFonts w:eastAsia="Times New Roman"/>
        </w:rPr>
      </w:pPr>
      <w:bookmarkStart w:id="0" w:name="_Toc373335607"/>
      <w:r>
        <w:rPr>
          <w:rFonts w:eastAsia="Times New Roman"/>
        </w:rPr>
        <w:lastRenderedPageBreak/>
        <w:t>RESOURCES</w:t>
      </w:r>
      <w:bookmarkEnd w:id="0"/>
    </w:p>
    <w:p w:rsidR="00492840" w:rsidRDefault="00492840" w:rsidP="006B5DDF">
      <w:pPr>
        <w:pStyle w:val="Heading2"/>
        <w:rPr>
          <w:rFonts w:eastAsia="Times New Roman"/>
        </w:rPr>
      </w:pPr>
      <w:bookmarkStart w:id="1" w:name="_Toc373335608"/>
      <w:r>
        <w:rPr>
          <w:rFonts w:eastAsia="Times New Roman"/>
        </w:rPr>
        <w:t>Access G</w:t>
      </w:r>
      <w:r w:rsidR="00E90239">
        <w:rPr>
          <w:rFonts w:eastAsia="Times New Roman"/>
        </w:rPr>
        <w:t>itHub</w:t>
      </w:r>
      <w:r>
        <w:rPr>
          <w:rFonts w:eastAsia="Times New Roman"/>
        </w:rPr>
        <w:t>’s IHTSDO</w:t>
      </w:r>
      <w:r w:rsidR="00E90239">
        <w:rPr>
          <w:rFonts w:eastAsia="Times New Roman"/>
        </w:rPr>
        <w:t>/ISAAC</w:t>
      </w:r>
      <w:r>
        <w:rPr>
          <w:rFonts w:eastAsia="Times New Roman"/>
        </w:rPr>
        <w:t xml:space="preserve"> project</w:t>
      </w:r>
      <w:bookmarkEnd w:id="1"/>
    </w:p>
    <w:p w:rsidR="00492840" w:rsidRDefault="006B5DDF" w:rsidP="00CF5B16">
      <w:pPr>
        <w:pStyle w:val="ListParagraph"/>
        <w:numPr>
          <w:ilvl w:val="0"/>
          <w:numId w:val="2"/>
        </w:numPr>
      </w:pPr>
      <w:r w:rsidRPr="006B5DDF">
        <w:rPr>
          <w:rFonts w:eastAsia="Times New Roman"/>
        </w:rPr>
        <w:t xml:space="preserve"> </w:t>
      </w:r>
      <w:r w:rsidR="00492840">
        <w:t xml:space="preserve">Create a GitHub account at </w:t>
      </w:r>
      <w:hyperlink r:id="rId6" w:history="1">
        <w:r w:rsidR="00492840" w:rsidRPr="007B45B1">
          <w:rPr>
            <w:rStyle w:val="Hyperlink"/>
          </w:rPr>
          <w:t>http://github.com</w:t>
        </w:r>
      </w:hyperlink>
    </w:p>
    <w:p w:rsidR="00492840" w:rsidRDefault="00492840" w:rsidP="00CF5B16">
      <w:pPr>
        <w:pStyle w:val="ListParagraph"/>
        <w:numPr>
          <w:ilvl w:val="0"/>
          <w:numId w:val="2"/>
        </w:numPr>
      </w:pPr>
      <w:r>
        <w:t>Request access to the IHTSDO</w:t>
      </w:r>
      <w:r w:rsidRPr="00492840">
        <w:t xml:space="preserve"> </w:t>
      </w:r>
      <w:r>
        <w:t>/ISAAC  Project on GitHub from a project administrator</w:t>
      </w:r>
    </w:p>
    <w:p w:rsidR="00492840" w:rsidRDefault="00492840" w:rsidP="00CF5B16">
      <w:pPr>
        <w:pStyle w:val="ListParagraph"/>
        <w:numPr>
          <w:ilvl w:val="1"/>
          <w:numId w:val="2"/>
        </w:numPr>
      </w:pPr>
      <w:r>
        <w:t xml:space="preserve">Currently, only Rory Davidson may provide you with </w:t>
      </w:r>
      <w:r w:rsidR="007F0FD4">
        <w:t xml:space="preserve">permissions </w:t>
      </w:r>
      <w:r>
        <w:t>to the project</w:t>
      </w:r>
    </w:p>
    <w:p w:rsidR="00492840" w:rsidRDefault="00492840" w:rsidP="00CF5B16">
      <w:pPr>
        <w:pStyle w:val="ListParagraph"/>
        <w:numPr>
          <w:ilvl w:val="0"/>
          <w:numId w:val="2"/>
        </w:numPr>
      </w:pPr>
      <w:r>
        <w:t xml:space="preserve">Access IHTSDO/ISAAC project at: </w:t>
      </w:r>
      <w:hyperlink r:id="rId7" w:history="1">
        <w:r w:rsidRPr="007B45B1">
          <w:rPr>
            <w:rStyle w:val="Hyperlink"/>
          </w:rPr>
          <w:t>https://github.com/IHTSDO/ISAAC</w:t>
        </w:r>
      </w:hyperlink>
    </w:p>
    <w:p w:rsidR="006B5DDF" w:rsidRPr="006B5DDF" w:rsidRDefault="00492840" w:rsidP="006B5DDF">
      <w:pPr>
        <w:pStyle w:val="Heading2"/>
        <w:rPr>
          <w:rFonts w:eastAsia="Times New Roman"/>
        </w:rPr>
      </w:pPr>
      <w:bookmarkStart w:id="2" w:name="_Toc373335609"/>
      <w:r>
        <w:rPr>
          <w:rFonts w:eastAsia="Times New Roman"/>
        </w:rPr>
        <w:t xml:space="preserve">Ensure </w:t>
      </w:r>
      <w:r w:rsidR="006B5DDF" w:rsidRPr="006B5DDF">
        <w:rPr>
          <w:rFonts w:eastAsia="Times New Roman"/>
        </w:rPr>
        <w:t xml:space="preserve">have JDK 1.7 </w:t>
      </w:r>
      <w:r>
        <w:rPr>
          <w:rFonts w:eastAsia="Times New Roman"/>
        </w:rPr>
        <w:t>or JDK 1.8</w:t>
      </w:r>
      <w:r w:rsidR="006B5DDF" w:rsidRPr="006B5DDF">
        <w:rPr>
          <w:rFonts w:eastAsia="Times New Roman"/>
        </w:rPr>
        <w:t xml:space="preserve"> installed on system</w:t>
      </w:r>
      <w:bookmarkEnd w:id="2"/>
    </w:p>
    <w:p w:rsidR="006B5DDF" w:rsidRDefault="006B5DDF" w:rsidP="00CF5B16">
      <w:pPr>
        <w:pStyle w:val="ListParagraph"/>
        <w:numPr>
          <w:ilvl w:val="0"/>
          <w:numId w:val="6"/>
        </w:numPr>
      </w:pPr>
      <w:r>
        <w:t xml:space="preserve">Download from </w:t>
      </w:r>
      <w:hyperlink r:id="rId8" w:history="1">
        <w:r w:rsidRPr="004F716A">
          <w:rPr>
            <w:rStyle w:val="Hyperlink"/>
          </w:rPr>
          <w:t>http://www.oracle.com/technetwork/java/javase/downloads/index.html</w:t>
        </w:r>
      </w:hyperlink>
    </w:p>
    <w:p w:rsidR="00602587" w:rsidRPr="00155CCC" w:rsidRDefault="006B5DDF" w:rsidP="00CF5B16">
      <w:pPr>
        <w:pStyle w:val="ListParagraph"/>
        <w:numPr>
          <w:ilvl w:val="0"/>
          <w:numId w:val="6"/>
        </w:numPr>
        <w:rPr>
          <w:rFonts w:eastAsia="Times New Roman"/>
          <w:color w:val="000000"/>
        </w:rPr>
      </w:pPr>
      <w:r>
        <w:t>Install as instructed</w:t>
      </w:r>
    </w:p>
    <w:p w:rsidR="00492840" w:rsidRPr="006B5DDF" w:rsidRDefault="00492840" w:rsidP="00492840">
      <w:pPr>
        <w:pStyle w:val="Heading2"/>
        <w:rPr>
          <w:rFonts w:eastAsia="Times New Roman"/>
        </w:rPr>
      </w:pPr>
      <w:bookmarkStart w:id="3" w:name="_Toc373335610"/>
      <w:r>
        <w:rPr>
          <w:rFonts w:eastAsia="Times New Roman"/>
        </w:rPr>
        <w:t xml:space="preserve">Ensure </w:t>
      </w:r>
      <w:r w:rsidRPr="006B5DDF">
        <w:rPr>
          <w:rFonts w:eastAsia="Times New Roman"/>
        </w:rPr>
        <w:t xml:space="preserve">have </w:t>
      </w:r>
      <w:r>
        <w:rPr>
          <w:rFonts w:eastAsia="Times New Roman"/>
        </w:rPr>
        <w:t>Maven 3.0.5</w:t>
      </w:r>
      <w:r w:rsidRPr="006B5DDF">
        <w:rPr>
          <w:rFonts w:eastAsia="Times New Roman"/>
        </w:rPr>
        <w:t xml:space="preserve"> installed on system</w:t>
      </w:r>
      <w:bookmarkEnd w:id="3"/>
    </w:p>
    <w:p w:rsidR="00492840" w:rsidRPr="00492840" w:rsidRDefault="00492840" w:rsidP="00CF5B16">
      <w:pPr>
        <w:pStyle w:val="ListParagraph"/>
        <w:numPr>
          <w:ilvl w:val="0"/>
          <w:numId w:val="7"/>
        </w:numPr>
        <w:rPr>
          <w:rFonts w:eastAsia="Times New Roman"/>
          <w:color w:val="000000"/>
        </w:rPr>
      </w:pPr>
      <w:r>
        <w:t xml:space="preserve">Download from </w:t>
      </w:r>
      <w:hyperlink r:id="rId9" w:history="1">
        <w:r w:rsidRPr="007B45B1">
          <w:rPr>
            <w:rStyle w:val="Hyperlink"/>
          </w:rPr>
          <w:t>http://maven.apache.org/download.cgi</w:t>
        </w:r>
      </w:hyperlink>
    </w:p>
    <w:p w:rsidR="00492840" w:rsidRPr="00492840" w:rsidRDefault="00492840" w:rsidP="00CF5B16">
      <w:pPr>
        <w:pStyle w:val="ListParagraph"/>
        <w:numPr>
          <w:ilvl w:val="0"/>
          <w:numId w:val="7"/>
        </w:numPr>
        <w:rPr>
          <w:rFonts w:eastAsia="Times New Roman"/>
          <w:color w:val="000000"/>
        </w:rPr>
      </w:pPr>
      <w:r>
        <w:t>Install as instructed</w:t>
      </w:r>
    </w:p>
    <w:p w:rsidR="004A37C3" w:rsidRDefault="00492840" w:rsidP="009C0366">
      <w:pPr>
        <w:pStyle w:val="Heading2"/>
        <w:rPr>
          <w:rFonts w:eastAsia="Times New Roman"/>
        </w:rPr>
      </w:pPr>
      <w:bookmarkStart w:id="4" w:name="_Toc373335611"/>
      <w:r>
        <w:rPr>
          <w:rFonts w:eastAsia="Times New Roman"/>
        </w:rPr>
        <w:t>Subfolders found under IHTSDO/ISAAC Git Project on GitHub</w:t>
      </w:r>
      <w:r w:rsidR="004A37C3">
        <w:rPr>
          <w:rFonts w:eastAsia="Times New Roman"/>
        </w:rPr>
        <w:t xml:space="preserve"> </w:t>
      </w:r>
      <w:r>
        <w:rPr>
          <w:rFonts w:eastAsia="Times New Roman"/>
        </w:rPr>
        <w:t xml:space="preserve">to </w:t>
      </w:r>
      <w:r w:rsidR="0076260E">
        <w:rPr>
          <w:rFonts w:eastAsia="Times New Roman"/>
        </w:rPr>
        <w:t>download</w:t>
      </w:r>
      <w:r w:rsidR="004A37C3">
        <w:rPr>
          <w:rFonts w:eastAsia="Times New Roman"/>
        </w:rPr>
        <w:t>:</w:t>
      </w:r>
      <w:bookmarkEnd w:id="4"/>
    </w:p>
    <w:p w:rsidR="004A37C3" w:rsidRPr="009C0366" w:rsidRDefault="004A37C3" w:rsidP="00CF5B16">
      <w:pPr>
        <w:pStyle w:val="ListParagraph"/>
        <w:numPr>
          <w:ilvl w:val="0"/>
          <w:numId w:val="17"/>
        </w:numPr>
      </w:pPr>
      <w:r w:rsidRPr="009C0366">
        <w:t xml:space="preserve">TK3 (Toolkit 3): </w:t>
      </w:r>
    </w:p>
    <w:p w:rsidR="004A37C3" w:rsidRPr="00C45D69" w:rsidRDefault="004A37C3" w:rsidP="00511ADD">
      <w:pPr>
        <w:pStyle w:val="ListParagraph"/>
        <w:numPr>
          <w:ilvl w:val="0"/>
          <w:numId w:val="1"/>
        </w:numPr>
      </w:pPr>
      <w:r w:rsidRPr="004A37C3">
        <w:rPr>
          <w:rFonts w:eastAsia="Times New Roman"/>
          <w:color w:val="000000"/>
        </w:rPr>
        <w:t>Contains the refactored core libraries</w:t>
      </w:r>
    </w:p>
    <w:p w:rsidR="0026376E" w:rsidRPr="004A37C3" w:rsidRDefault="0026376E" w:rsidP="00511ADD">
      <w:pPr>
        <w:pStyle w:val="ListParagraph"/>
        <w:numPr>
          <w:ilvl w:val="0"/>
          <w:numId w:val="1"/>
        </w:numPr>
      </w:pPr>
      <w:r>
        <w:rPr>
          <w:rFonts w:eastAsia="Times New Roman"/>
          <w:color w:val="000000"/>
        </w:rPr>
        <w:t>Contains updated Icon</w:t>
      </w:r>
      <w:r w:rsidR="00351453">
        <w:rPr>
          <w:rFonts w:eastAsia="Times New Roman"/>
          <w:color w:val="000000"/>
        </w:rPr>
        <w:t>s</w:t>
      </w:r>
      <w:bookmarkStart w:id="5" w:name="_GoBack"/>
      <w:bookmarkEnd w:id="5"/>
      <w:r>
        <w:rPr>
          <w:rFonts w:eastAsia="Times New Roman"/>
          <w:color w:val="000000"/>
        </w:rPr>
        <w:t xml:space="preserve"> libraries</w:t>
      </w:r>
    </w:p>
    <w:p w:rsidR="004A37C3" w:rsidRPr="004A37C3" w:rsidRDefault="004A37C3" w:rsidP="00511ADD">
      <w:pPr>
        <w:pStyle w:val="ListParagraph"/>
        <w:numPr>
          <w:ilvl w:val="0"/>
          <w:numId w:val="1"/>
        </w:numPr>
      </w:pPr>
      <w:r>
        <w:rPr>
          <w:rFonts w:eastAsia="Times New Roman"/>
          <w:color w:val="000000"/>
        </w:rPr>
        <w:t xml:space="preserve">Does not contain GUI elements as </w:t>
      </w:r>
      <w:r w:rsidRPr="004A37C3">
        <w:rPr>
          <w:rFonts w:eastAsia="Times New Roman"/>
          <w:color w:val="000000"/>
        </w:rPr>
        <w:t>the existing workbench GUI has been removed</w:t>
      </w:r>
      <w:r>
        <w:rPr>
          <w:rFonts w:eastAsia="Times New Roman"/>
          <w:color w:val="000000"/>
        </w:rPr>
        <w:t xml:space="preserve"> based on the architecture review’s recommendations</w:t>
      </w:r>
    </w:p>
    <w:p w:rsidR="004A37C3" w:rsidRPr="009C0366" w:rsidRDefault="0026376E" w:rsidP="00CF5B16">
      <w:pPr>
        <w:pStyle w:val="ListParagraph"/>
        <w:numPr>
          <w:ilvl w:val="0"/>
          <w:numId w:val="17"/>
        </w:numPr>
      </w:pPr>
      <w:r w:rsidRPr="004A37C3" w:rsidDel="0026376E">
        <w:t xml:space="preserve"> </w:t>
      </w:r>
      <w:r w:rsidR="004A37C3" w:rsidRPr="004A37C3">
        <w:t xml:space="preserve">(SIM) Simple Integrated Model </w:t>
      </w:r>
    </w:p>
    <w:p w:rsidR="004A37C3" w:rsidRPr="004A37C3" w:rsidRDefault="004A37C3" w:rsidP="00CF5B16">
      <w:pPr>
        <w:pStyle w:val="ListParagraph"/>
        <w:numPr>
          <w:ilvl w:val="0"/>
          <w:numId w:val="4"/>
        </w:numPr>
      </w:pPr>
      <w:r>
        <w:rPr>
          <w:rFonts w:eastAsia="Times New Roman"/>
          <w:color w:val="000000"/>
        </w:rPr>
        <w:t>C</w:t>
      </w:r>
      <w:r w:rsidRPr="004A37C3">
        <w:rPr>
          <w:rFonts w:eastAsia="Times New Roman"/>
          <w:color w:val="000000"/>
        </w:rPr>
        <w:t>ontains a simple event-driven document model for representing patien</w:t>
      </w:r>
      <w:r>
        <w:rPr>
          <w:rFonts w:eastAsia="Times New Roman"/>
          <w:color w:val="000000"/>
        </w:rPr>
        <w:t>t records</w:t>
      </w:r>
    </w:p>
    <w:p w:rsidR="00602587" w:rsidRPr="009C0366" w:rsidRDefault="00C515E7" w:rsidP="00492840">
      <w:pPr>
        <w:pStyle w:val="Heading2"/>
      </w:pPr>
      <w:bookmarkStart w:id="6" w:name="_Toc373335612"/>
      <w:r>
        <w:rPr>
          <w:rFonts w:eastAsia="Times New Roman"/>
        </w:rPr>
        <w:t>Download</w:t>
      </w:r>
      <w:r w:rsidR="00492840">
        <w:rPr>
          <w:rFonts w:eastAsia="Times New Roman"/>
        </w:rPr>
        <w:t xml:space="preserve"> a Ber</w:t>
      </w:r>
      <w:r w:rsidR="00602587" w:rsidRPr="009C0366">
        <w:t>keley Database</w:t>
      </w:r>
      <w:bookmarkEnd w:id="6"/>
    </w:p>
    <w:p w:rsidR="00602587" w:rsidRPr="00246B29" w:rsidRDefault="00C515E7" w:rsidP="00CF5B16">
      <w:pPr>
        <w:pStyle w:val="ListParagraph"/>
        <w:numPr>
          <w:ilvl w:val="0"/>
          <w:numId w:val="18"/>
        </w:numPr>
      </w:pPr>
      <w:r w:rsidRPr="00246B29">
        <w:t>&lt;To Be Completed&gt;</w:t>
      </w:r>
    </w:p>
    <w:p w:rsidR="008409B1" w:rsidRDefault="008409B1" w:rsidP="009C0366">
      <w:pPr>
        <w:pStyle w:val="Heading1"/>
        <w:rPr>
          <w:rFonts w:eastAsia="Times New Roman"/>
        </w:rPr>
      </w:pPr>
      <w:bookmarkStart w:id="7" w:name="_Toc373335613"/>
      <w:r>
        <w:rPr>
          <w:rFonts w:eastAsia="Times New Roman"/>
        </w:rPr>
        <w:t>General Setup</w:t>
      </w:r>
      <w:bookmarkEnd w:id="7"/>
    </w:p>
    <w:p w:rsidR="008409B1" w:rsidRDefault="008D2984" w:rsidP="008D2984">
      <w:pPr>
        <w:pStyle w:val="Heading2"/>
      </w:pPr>
      <w:bookmarkStart w:id="8" w:name="_Toc373335614"/>
      <w:r>
        <w:t>Setup</w:t>
      </w:r>
      <w:r w:rsidR="008409B1" w:rsidRPr="005C2B02">
        <w:t xml:space="preserve"> your settings</w:t>
      </w:r>
      <w:r w:rsidR="006D7434">
        <w:t>.xml</w:t>
      </w:r>
      <w:r w:rsidR="008409B1" w:rsidRPr="005C2B02">
        <w:t xml:space="preserve"> file</w:t>
      </w:r>
      <w:bookmarkEnd w:id="8"/>
      <w:r w:rsidR="008409B1" w:rsidRPr="005C2B02">
        <w:t xml:space="preserve"> </w:t>
      </w:r>
    </w:p>
    <w:p w:rsidR="008D2984" w:rsidRDefault="008D2984" w:rsidP="00CF5B16">
      <w:pPr>
        <w:pStyle w:val="ListParagraph"/>
        <w:numPr>
          <w:ilvl w:val="0"/>
          <w:numId w:val="8"/>
        </w:numPr>
      </w:pPr>
      <w:r>
        <w:t>Pull settings.xml file from &lt;ISAAC_GIT_PROJECT_HOME&gt;/resources/ folder</w:t>
      </w:r>
    </w:p>
    <w:p w:rsidR="008D2984" w:rsidRDefault="008D2984" w:rsidP="00CF5B16">
      <w:pPr>
        <w:pStyle w:val="ListParagraph"/>
        <w:numPr>
          <w:ilvl w:val="0"/>
          <w:numId w:val="8"/>
        </w:numPr>
      </w:pPr>
      <w:r>
        <w:t>Replace &lt;username&gt; and &lt;password&gt; with your VA-Archiva credentials</w:t>
      </w:r>
    </w:p>
    <w:p w:rsidR="008D2984" w:rsidRDefault="008D2984" w:rsidP="008D2984">
      <w:pPr>
        <w:pStyle w:val="ListParagraph"/>
        <w:ind w:firstLine="720"/>
      </w:pPr>
      <w:r>
        <w:t>…..</w:t>
      </w:r>
    </w:p>
    <w:p w:rsidR="008D2984" w:rsidRDefault="008D2984" w:rsidP="008D2984">
      <w:pPr>
        <w:pStyle w:val="ListParagraph"/>
        <w:ind w:left="1440"/>
      </w:pPr>
      <w:r>
        <w:t>&lt;servers&gt;</w:t>
      </w:r>
    </w:p>
    <w:p w:rsidR="008D2984" w:rsidRDefault="008D2984" w:rsidP="008D2984">
      <w:pPr>
        <w:pStyle w:val="ListParagraph"/>
        <w:ind w:left="1440"/>
      </w:pPr>
      <w:r>
        <w:t xml:space="preserve">       &lt;server&gt;</w:t>
      </w:r>
    </w:p>
    <w:p w:rsidR="008D2984" w:rsidRDefault="008D2984" w:rsidP="008D2984">
      <w:pPr>
        <w:pStyle w:val="ListParagraph"/>
        <w:ind w:left="1440"/>
      </w:pPr>
      <w:r>
        <w:t xml:space="preserve">             &lt;id&gt;maestro&lt;/id&gt;</w:t>
      </w:r>
    </w:p>
    <w:p w:rsidR="008D2984" w:rsidRDefault="008D2984" w:rsidP="008D2984">
      <w:pPr>
        <w:pStyle w:val="ListParagraph"/>
        <w:ind w:left="1440"/>
      </w:pPr>
      <w:r>
        <w:t xml:space="preserve">             &lt;username&gt;</w:t>
      </w:r>
      <w:r w:rsidRPr="00343CEC">
        <w:rPr>
          <w:color w:val="FF0000"/>
        </w:rPr>
        <w:t>VA-ARCHIVA_USER_NAME</w:t>
      </w:r>
      <w:r>
        <w:t>&lt;/username&gt;</w:t>
      </w:r>
    </w:p>
    <w:p w:rsidR="008D2984" w:rsidRDefault="008D2984" w:rsidP="008D2984">
      <w:pPr>
        <w:pStyle w:val="ListParagraph"/>
        <w:ind w:left="1440"/>
      </w:pPr>
      <w:r>
        <w:t xml:space="preserve">             &lt;password&gt;</w:t>
      </w:r>
      <w:r w:rsidRPr="00343CEC">
        <w:rPr>
          <w:color w:val="FF0000"/>
        </w:rPr>
        <w:t>VA-ARCHIVA_USER _PASSWORD</w:t>
      </w:r>
      <w:r>
        <w:t>&lt;/password&gt;</w:t>
      </w:r>
    </w:p>
    <w:p w:rsidR="008D2984" w:rsidRDefault="008D2984" w:rsidP="008D2984">
      <w:pPr>
        <w:pStyle w:val="ListParagraph"/>
        <w:ind w:left="1440"/>
      </w:pPr>
      <w:r>
        <w:t xml:space="preserve">       &lt;/server&gt;</w:t>
      </w:r>
    </w:p>
    <w:p w:rsidR="008D2984" w:rsidRDefault="008D2984" w:rsidP="008D2984">
      <w:pPr>
        <w:pStyle w:val="ListParagraph"/>
        <w:ind w:left="1440"/>
      </w:pPr>
      <w:r>
        <w:t xml:space="preserve"> &lt;/servers&gt;</w:t>
      </w:r>
    </w:p>
    <w:p w:rsidR="008D2984" w:rsidRDefault="008D2984" w:rsidP="008D2984">
      <w:pPr>
        <w:pStyle w:val="ListParagraph"/>
        <w:ind w:left="1440"/>
      </w:pPr>
      <w:r>
        <w:t>…..</w:t>
      </w:r>
    </w:p>
    <w:p w:rsidR="008D2984" w:rsidRDefault="008D2984" w:rsidP="00CF5B16">
      <w:pPr>
        <w:pStyle w:val="ListParagraph"/>
        <w:numPr>
          <w:ilvl w:val="0"/>
          <w:numId w:val="8"/>
        </w:numPr>
      </w:pPr>
      <w:r>
        <w:lastRenderedPageBreak/>
        <w:t>Define your local repository</w:t>
      </w:r>
    </w:p>
    <w:p w:rsidR="008D2984" w:rsidRDefault="008D2984" w:rsidP="008D2984">
      <w:pPr>
        <w:pStyle w:val="ListParagraph"/>
        <w:ind w:firstLine="720"/>
      </w:pPr>
      <w:r>
        <w:t>…..</w:t>
      </w:r>
    </w:p>
    <w:p w:rsidR="008D2984" w:rsidRDefault="008D2984" w:rsidP="008D2984">
      <w:pPr>
        <w:pStyle w:val="ListParagraph"/>
        <w:ind w:left="1440"/>
      </w:pPr>
      <w:r>
        <w:t>&lt;/servers&gt;</w:t>
      </w:r>
    </w:p>
    <w:p w:rsidR="008D2984" w:rsidRDefault="008D2984" w:rsidP="008D2984">
      <w:pPr>
        <w:pStyle w:val="ListParagraph"/>
        <w:ind w:left="1440"/>
      </w:pPr>
      <w:r>
        <w:t xml:space="preserve">       &lt;localRepository&gt;</w:t>
      </w:r>
    </w:p>
    <w:p w:rsidR="008D2984" w:rsidRDefault="008D2984" w:rsidP="008D2984">
      <w:pPr>
        <w:pStyle w:val="ListParagraph"/>
        <w:ind w:left="1440"/>
      </w:pPr>
      <w:r>
        <w:tab/>
      </w:r>
      <w:r w:rsidRPr="00343CEC">
        <w:rPr>
          <w:color w:val="FF0000"/>
        </w:rPr>
        <w:t>FULL_REPOSITORY_PATH</w:t>
      </w:r>
      <w:r>
        <w:t xml:space="preserve"> (e.g. C:/Code/.m2/repo)</w:t>
      </w:r>
    </w:p>
    <w:p w:rsidR="008D2984" w:rsidRDefault="008D2984" w:rsidP="008D2984">
      <w:pPr>
        <w:pStyle w:val="ListParagraph"/>
        <w:ind w:left="1440"/>
      </w:pPr>
      <w:r>
        <w:t xml:space="preserve">       &lt;/localRepository&gt;</w:t>
      </w:r>
    </w:p>
    <w:p w:rsidR="008D2984" w:rsidRDefault="008D2984" w:rsidP="008D2984">
      <w:pPr>
        <w:pStyle w:val="ListParagraph"/>
        <w:ind w:left="1440"/>
      </w:pPr>
      <w:r>
        <w:t xml:space="preserve"> &lt;mirrors&gt;</w:t>
      </w:r>
    </w:p>
    <w:p w:rsidR="008D2984" w:rsidRDefault="008D2984" w:rsidP="008D2984">
      <w:pPr>
        <w:pStyle w:val="ListParagraph"/>
        <w:ind w:left="1440"/>
      </w:pPr>
      <w:r>
        <w:t>…..</w:t>
      </w:r>
    </w:p>
    <w:p w:rsidR="008409B1" w:rsidRPr="005C2B02" w:rsidRDefault="0059471F" w:rsidP="008D2984">
      <w:pPr>
        <w:pStyle w:val="Heading2"/>
      </w:pPr>
      <w:bookmarkStart w:id="9" w:name="_Toc373335615"/>
      <w:r>
        <w:t xml:space="preserve">Verify the validity of </w:t>
      </w:r>
      <w:r w:rsidR="008409B1" w:rsidRPr="005C2B02">
        <w:t xml:space="preserve">the reference to </w:t>
      </w:r>
      <w:r w:rsidR="00421F77">
        <w:t>tools.jar</w:t>
      </w:r>
      <w:r w:rsidR="008409B1" w:rsidRPr="005C2B02">
        <w:t xml:space="preserve"> in</w:t>
      </w:r>
      <w:r w:rsidR="008409B1">
        <w:t xml:space="preserve"> t</w:t>
      </w:r>
      <w:r w:rsidR="000C4213">
        <w:t>tk-mmb.</w:t>
      </w:r>
      <w:r w:rsidR="008409B1" w:rsidRPr="005C2B02">
        <w:t>pom</w:t>
      </w:r>
      <w:bookmarkEnd w:id="9"/>
    </w:p>
    <w:p w:rsidR="00246B29" w:rsidRDefault="00CB1E1B" w:rsidP="00246B29">
      <w:pPr>
        <w:pStyle w:val="PlainText"/>
      </w:pPr>
      <w:r>
        <w:t xml:space="preserve">If have error in </w:t>
      </w:r>
      <w:r w:rsidR="000C4213">
        <w:t xml:space="preserve">the pom </w:t>
      </w:r>
      <w:r>
        <w:t xml:space="preserve">line: </w:t>
      </w:r>
      <w:r w:rsidRPr="00CB1E1B">
        <w:t>&lt;systemPath&gt;${java.home}/../lib/tools.jar&lt;/systemPath&gt;</w:t>
      </w:r>
    </w:p>
    <w:p w:rsidR="006F5D90" w:rsidRDefault="006F5D90" w:rsidP="00246B29">
      <w:pPr>
        <w:pStyle w:val="PlainText"/>
      </w:pPr>
      <w:r>
        <w:t>where the artifact “</w:t>
      </w:r>
      <w:r w:rsidRPr="006F5D90">
        <w:t>maven-jaxb-schemagen-plugin”</w:t>
      </w:r>
      <w:r>
        <w:rPr>
          <w:rFonts w:ascii="Consolas" w:hAnsi="Consolas"/>
          <w:color w:val="000000"/>
          <w:sz w:val="20"/>
          <w:szCs w:val="20"/>
        </w:rPr>
        <w:t xml:space="preserve"> is defined</w:t>
      </w:r>
    </w:p>
    <w:p w:rsidR="00246B29" w:rsidRPr="00246B29" w:rsidRDefault="00036FC2" w:rsidP="00CF5B16">
      <w:pPr>
        <w:pStyle w:val="ListParagraph"/>
        <w:numPr>
          <w:ilvl w:val="0"/>
          <w:numId w:val="19"/>
        </w:numPr>
        <w:rPr>
          <w:rFonts w:eastAsia="Times New Roman"/>
          <w:color w:val="000000"/>
        </w:rPr>
      </w:pPr>
      <w:r>
        <w:t>Use env.JAVA_HOME property</w:t>
      </w:r>
    </w:p>
    <w:p w:rsidR="00246B29" w:rsidRPr="00246B29" w:rsidRDefault="007F0FD4" w:rsidP="00CF5B16">
      <w:pPr>
        <w:pStyle w:val="ListParagraph"/>
        <w:numPr>
          <w:ilvl w:val="1"/>
          <w:numId w:val="19"/>
        </w:numPr>
        <w:rPr>
          <w:rFonts w:eastAsia="Times New Roman"/>
          <w:color w:val="000000"/>
        </w:rPr>
      </w:pPr>
      <w:r>
        <w:t>Set</w:t>
      </w:r>
      <w:r w:rsidR="00361854">
        <w:t xml:space="preserve"> the</w:t>
      </w:r>
      <w:r>
        <w:t xml:space="preserve"> JAVA_HOME </w:t>
      </w:r>
      <w:r w:rsidR="00361854">
        <w:t xml:space="preserve">environment property </w:t>
      </w:r>
      <w:r>
        <w:t>on your system</w:t>
      </w:r>
    </w:p>
    <w:p w:rsidR="007F0FD4" w:rsidRPr="00246B29" w:rsidRDefault="007F0FD4" w:rsidP="00CF5B16">
      <w:pPr>
        <w:pStyle w:val="ListParagraph"/>
        <w:numPr>
          <w:ilvl w:val="1"/>
          <w:numId w:val="19"/>
        </w:numPr>
        <w:rPr>
          <w:rFonts w:eastAsia="Times New Roman"/>
          <w:color w:val="000000"/>
        </w:rPr>
      </w:pPr>
      <w:r>
        <w:t xml:space="preserve">Change the property to </w:t>
      </w:r>
      <w:r w:rsidR="008409B1">
        <w:t>&lt;</w:t>
      </w:r>
      <w:r w:rsidR="00036FC2" w:rsidRPr="00CB1E1B">
        <w:t>systemPath</w:t>
      </w:r>
      <w:r w:rsidR="00036FC2">
        <w:t xml:space="preserve"> </w:t>
      </w:r>
      <w:r w:rsidR="008409B1">
        <w:t>&gt;${env.JAVA_HOME}&lt;/</w:t>
      </w:r>
      <w:r w:rsidR="00036FC2" w:rsidRPr="00CB1E1B">
        <w:t>systemPath</w:t>
      </w:r>
      <w:r w:rsidR="00036FC2">
        <w:t xml:space="preserve"> </w:t>
      </w:r>
      <w:r w:rsidR="008409B1">
        <w:t>&gt;</w:t>
      </w:r>
    </w:p>
    <w:p w:rsidR="00246B29" w:rsidRPr="00246B29" w:rsidRDefault="00036FC2" w:rsidP="00CF5B16">
      <w:pPr>
        <w:pStyle w:val="ListParagraph"/>
        <w:numPr>
          <w:ilvl w:val="0"/>
          <w:numId w:val="19"/>
        </w:numPr>
        <w:rPr>
          <w:rFonts w:eastAsia="Times New Roman"/>
          <w:color w:val="000000"/>
        </w:rPr>
      </w:pPr>
      <w:r>
        <w:t>Hard-Code tools.jar location</w:t>
      </w:r>
    </w:p>
    <w:p w:rsidR="00036FC2" w:rsidRPr="00246B29" w:rsidRDefault="00036FC2" w:rsidP="00CF5B16">
      <w:pPr>
        <w:pStyle w:val="ListParagraph"/>
        <w:numPr>
          <w:ilvl w:val="1"/>
          <w:numId w:val="19"/>
        </w:numPr>
        <w:rPr>
          <w:rFonts w:eastAsia="Times New Roman"/>
          <w:color w:val="000000"/>
        </w:rPr>
      </w:pPr>
      <w:r w:rsidRPr="00CB1E1B">
        <w:t>&lt;systemPath&gt;</w:t>
      </w:r>
      <w:r w:rsidRPr="00036FC2">
        <w:t>C:\Program Files\Java\jdk1.7.0_</w:t>
      </w:r>
      <w:r w:rsidR="00AC0386">
        <w:t>45</w:t>
      </w:r>
      <w:r w:rsidRPr="00036FC2">
        <w:t>\lib</w:t>
      </w:r>
      <w:r>
        <w:t>\tools.jar&lt;/systemPath&gt;</w:t>
      </w:r>
    </w:p>
    <w:p w:rsidR="009530D3" w:rsidRDefault="009530D3" w:rsidP="00F70807">
      <w:pPr>
        <w:pStyle w:val="Heading1"/>
        <w:rPr>
          <w:rFonts w:eastAsia="Times New Roman"/>
        </w:rPr>
      </w:pPr>
      <w:bookmarkStart w:id="10" w:name="_Toc373335616"/>
      <w:r>
        <w:rPr>
          <w:rFonts w:eastAsia="Times New Roman"/>
        </w:rPr>
        <w:t>Setup Projects in IDE</w:t>
      </w:r>
      <w:bookmarkEnd w:id="10"/>
    </w:p>
    <w:p w:rsidR="00D52DBD" w:rsidRDefault="009530D3" w:rsidP="00FC0EBA">
      <w:pPr>
        <w:pStyle w:val="Heading2"/>
      </w:pPr>
      <w:bookmarkStart w:id="11" w:name="_Toc373335617"/>
      <w:r>
        <w:rPr>
          <w:rFonts w:eastAsia="Times New Roman"/>
        </w:rPr>
        <w:t>Eclipse</w:t>
      </w:r>
      <w:r w:rsidR="00D52DBD">
        <w:t xml:space="preserve"> Workspace</w:t>
      </w:r>
      <w:r w:rsidR="00FC0EBA">
        <w:t xml:space="preserve"> Setup</w:t>
      </w:r>
      <w:bookmarkEnd w:id="11"/>
    </w:p>
    <w:p w:rsidR="00D52DBD" w:rsidRDefault="00D52DBD" w:rsidP="00CF5B16">
      <w:pPr>
        <w:pStyle w:val="ListParagraph"/>
        <w:numPr>
          <w:ilvl w:val="0"/>
          <w:numId w:val="5"/>
        </w:numPr>
      </w:pPr>
      <w:r>
        <w:t xml:space="preserve">Via </w:t>
      </w:r>
      <w:r w:rsidR="00F443F5">
        <w:rPr>
          <w:b/>
        </w:rPr>
        <w:t>Windows</w:t>
      </w:r>
      <w:r w:rsidRPr="00D52DBD">
        <w:rPr>
          <w:b/>
        </w:rPr>
        <w:t>-</w:t>
      </w:r>
      <w:r w:rsidR="00F443F5">
        <w:rPr>
          <w:b/>
        </w:rPr>
        <w:t>P</w:t>
      </w:r>
      <w:r w:rsidRPr="00D52DBD">
        <w:rPr>
          <w:b/>
        </w:rPr>
        <w:t>references</w:t>
      </w:r>
      <w:r>
        <w:t xml:space="preserve">, ensure </w:t>
      </w:r>
      <w:r w:rsidRPr="00D52DBD">
        <w:rPr>
          <w:b/>
        </w:rPr>
        <w:t>Java-Installed JREs</w:t>
      </w:r>
      <w:r>
        <w:t xml:space="preserve"> version is using latest jdk</w:t>
      </w:r>
    </w:p>
    <w:p w:rsidR="00D52DBD" w:rsidRDefault="00D52DBD" w:rsidP="00CF5B16">
      <w:pPr>
        <w:pStyle w:val="ListParagraph"/>
        <w:numPr>
          <w:ilvl w:val="0"/>
          <w:numId w:val="5"/>
        </w:numPr>
      </w:pPr>
      <w:r>
        <w:t xml:space="preserve">Via </w:t>
      </w:r>
      <w:r w:rsidR="00F443F5">
        <w:rPr>
          <w:b/>
        </w:rPr>
        <w:t>Windows</w:t>
      </w:r>
      <w:r w:rsidR="00F443F5" w:rsidRPr="00D52DBD">
        <w:rPr>
          <w:b/>
        </w:rPr>
        <w:t>-</w:t>
      </w:r>
      <w:r w:rsidR="00F443F5">
        <w:rPr>
          <w:b/>
        </w:rPr>
        <w:t>P</w:t>
      </w:r>
      <w:r w:rsidRPr="00D52DBD">
        <w:rPr>
          <w:b/>
        </w:rPr>
        <w:t>references</w:t>
      </w:r>
      <w:r>
        <w:t xml:space="preserve">, ensure </w:t>
      </w:r>
      <w:r w:rsidRPr="00D52DBD">
        <w:rPr>
          <w:b/>
        </w:rPr>
        <w:t>Maven-Installations</w:t>
      </w:r>
      <w:r w:rsidRPr="00D52DBD">
        <w:t xml:space="preserve"> version</w:t>
      </w:r>
      <w:r>
        <w:t xml:space="preserve"> is using local maven 3.0.5 </w:t>
      </w:r>
    </w:p>
    <w:p w:rsidR="00D52DBD" w:rsidRDefault="00D52DBD" w:rsidP="00CF5B16">
      <w:pPr>
        <w:pStyle w:val="ListParagraph"/>
        <w:numPr>
          <w:ilvl w:val="0"/>
          <w:numId w:val="5"/>
        </w:numPr>
      </w:pPr>
      <w:r>
        <w:t xml:space="preserve">Via </w:t>
      </w:r>
      <w:r w:rsidR="00F443F5">
        <w:rPr>
          <w:b/>
        </w:rPr>
        <w:t>Windows</w:t>
      </w:r>
      <w:r w:rsidR="00F443F5" w:rsidRPr="00D52DBD">
        <w:rPr>
          <w:b/>
        </w:rPr>
        <w:t>-</w:t>
      </w:r>
      <w:r w:rsidR="00F443F5">
        <w:rPr>
          <w:b/>
        </w:rPr>
        <w:t>P</w:t>
      </w:r>
      <w:r w:rsidRPr="00D52DBD">
        <w:rPr>
          <w:b/>
        </w:rPr>
        <w:t>references</w:t>
      </w:r>
      <w:r>
        <w:t>,</w:t>
      </w:r>
      <w:r w:rsidRPr="00D52DBD">
        <w:t xml:space="preserve"> </w:t>
      </w:r>
      <w:r>
        <w:t xml:space="preserve">ensure </w:t>
      </w:r>
      <w:r w:rsidRPr="00D52DBD">
        <w:rPr>
          <w:b/>
        </w:rPr>
        <w:t>Maven</w:t>
      </w:r>
      <w:r>
        <w:rPr>
          <w:b/>
        </w:rPr>
        <w:t>-User Settings</w:t>
      </w:r>
      <w:r>
        <w:t xml:space="preserve"> has the User Settings pointing to the proper settings.xml file updated in General Setup portion of this document</w:t>
      </w:r>
    </w:p>
    <w:p w:rsidR="009530D3" w:rsidRDefault="009530D3" w:rsidP="009530D3">
      <w:pPr>
        <w:pStyle w:val="Heading2"/>
        <w:rPr>
          <w:rFonts w:eastAsia="Times New Roman"/>
        </w:rPr>
      </w:pPr>
      <w:bookmarkStart w:id="12" w:name="_Toc373335618"/>
      <w:r>
        <w:rPr>
          <w:rFonts w:eastAsia="Times New Roman"/>
        </w:rPr>
        <w:t>NetBeans</w:t>
      </w:r>
      <w:bookmarkEnd w:id="12"/>
    </w:p>
    <w:p w:rsidR="00597CFF" w:rsidRDefault="00597CFF" w:rsidP="00597CFF">
      <w:pPr>
        <w:pStyle w:val="Heading2"/>
        <w:rPr>
          <w:rFonts w:eastAsia="Times New Roman"/>
        </w:rPr>
      </w:pPr>
      <w:bookmarkStart w:id="13" w:name="_Toc373335619"/>
      <w:r>
        <w:rPr>
          <w:rFonts w:eastAsia="Times New Roman"/>
        </w:rPr>
        <w:t>IntelliJ</w:t>
      </w:r>
      <w:bookmarkEnd w:id="13"/>
    </w:p>
    <w:p w:rsidR="00597CFF" w:rsidRDefault="00597CFF" w:rsidP="00597CFF">
      <w:pPr>
        <w:pStyle w:val="Heading2"/>
        <w:rPr>
          <w:rFonts w:eastAsia="Times New Roman"/>
        </w:rPr>
      </w:pPr>
      <w:bookmarkStart w:id="14" w:name="_Toc373335620"/>
      <w:r>
        <w:rPr>
          <w:rFonts w:eastAsia="Times New Roman"/>
        </w:rPr>
        <w:t>Command Line</w:t>
      </w:r>
      <w:bookmarkEnd w:id="14"/>
    </w:p>
    <w:p w:rsidR="00FC0EBA" w:rsidRDefault="00FC0EBA" w:rsidP="00FC0EBA">
      <w:pPr>
        <w:pStyle w:val="Heading1"/>
        <w:rPr>
          <w:rFonts w:eastAsia="Times New Roman"/>
        </w:rPr>
      </w:pPr>
      <w:bookmarkStart w:id="15" w:name="_Toc373335621"/>
      <w:r>
        <w:rPr>
          <w:rFonts w:eastAsia="Times New Roman"/>
        </w:rPr>
        <w:t>Create a Git local repository of ISAAC</w:t>
      </w:r>
      <w:bookmarkEnd w:id="15"/>
    </w:p>
    <w:p w:rsidR="00FC0EBA" w:rsidRPr="00FC0EBA" w:rsidRDefault="00FC0EBA" w:rsidP="00FC0EBA">
      <w:r>
        <w:t>Demonstrated for Windows via Windows GitHub client</w:t>
      </w:r>
    </w:p>
    <w:p w:rsidR="00FC0EBA" w:rsidRDefault="00FC0EBA" w:rsidP="00CF5B16">
      <w:pPr>
        <w:pStyle w:val="ListParagraph"/>
        <w:numPr>
          <w:ilvl w:val="0"/>
          <w:numId w:val="20"/>
        </w:numPr>
      </w:pPr>
      <w:r>
        <w:t xml:space="preserve">Goto </w:t>
      </w:r>
      <w:hyperlink r:id="rId10" w:history="1">
        <w:r w:rsidRPr="003B5276">
          <w:rPr>
            <w:rStyle w:val="Hyperlink"/>
          </w:rPr>
          <w:t>https://github.com/IHTSDO/ISAAC</w:t>
        </w:r>
      </w:hyperlink>
    </w:p>
    <w:p w:rsidR="00FC0EBA" w:rsidRDefault="00FC0EBA" w:rsidP="00CF5B16">
      <w:pPr>
        <w:pStyle w:val="ListParagraph"/>
        <w:numPr>
          <w:ilvl w:val="0"/>
          <w:numId w:val="20"/>
        </w:numPr>
      </w:pPr>
      <w:r>
        <w:t>Select ‘Clone in Desktop’ button at lower-right</w:t>
      </w:r>
    </w:p>
    <w:p w:rsidR="00FC0EBA" w:rsidRPr="00FC0EBA" w:rsidRDefault="00FC0EBA" w:rsidP="00FC0EBA">
      <w:r>
        <w:rPr>
          <w:noProof/>
        </w:rPr>
        <w:lastRenderedPageBreak/>
        <w:drawing>
          <wp:inline distT="0" distB="0" distL="0" distR="0">
            <wp:extent cx="5943600" cy="3535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EBA" w:rsidRDefault="00FC0EBA" w:rsidP="00CF5B16">
      <w:pPr>
        <w:pStyle w:val="ListParagraph"/>
        <w:numPr>
          <w:ilvl w:val="0"/>
          <w:numId w:val="20"/>
        </w:numPr>
      </w:pPr>
      <w:r>
        <w:t>Opens GitHub client</w:t>
      </w:r>
    </w:p>
    <w:p w:rsidR="00FC0EBA" w:rsidRDefault="00FC0EBA" w:rsidP="00CF5B16">
      <w:pPr>
        <w:pStyle w:val="ListParagraph"/>
        <w:numPr>
          <w:ilvl w:val="0"/>
          <w:numId w:val="20"/>
        </w:numPr>
      </w:pPr>
      <w:r>
        <w:t>Content will download</w:t>
      </w:r>
    </w:p>
    <w:p w:rsidR="00FC0EBA" w:rsidRDefault="00FC0EBA" w:rsidP="00CF5B16">
      <w:pPr>
        <w:pStyle w:val="ListParagraph"/>
        <w:numPr>
          <w:ilvl w:val="0"/>
          <w:numId w:val="20"/>
        </w:numPr>
      </w:pPr>
      <w:r>
        <w:t>Once done, GitHub client will look like this</w:t>
      </w:r>
    </w:p>
    <w:p w:rsidR="00FC0EBA" w:rsidRDefault="00FC0EBA" w:rsidP="00FC0EBA">
      <w:r>
        <w:rPr>
          <w:noProof/>
        </w:rPr>
        <w:drawing>
          <wp:inline distT="0" distB="0" distL="0" distR="0">
            <wp:extent cx="5943600" cy="16230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EBA" w:rsidRDefault="00FC0EBA" w:rsidP="00CF5B16">
      <w:pPr>
        <w:pStyle w:val="ListParagraph"/>
        <w:numPr>
          <w:ilvl w:val="0"/>
          <w:numId w:val="20"/>
        </w:numPr>
      </w:pPr>
      <w:r>
        <w:t xml:space="preserve">Locate local repository </w:t>
      </w:r>
    </w:p>
    <w:p w:rsidR="00FC0EBA" w:rsidRDefault="00FC0EBA" w:rsidP="00CF5B16">
      <w:pPr>
        <w:pStyle w:val="ListParagraph"/>
        <w:numPr>
          <w:ilvl w:val="1"/>
          <w:numId w:val="20"/>
        </w:numPr>
      </w:pPr>
      <w:r>
        <w:t>Click on settings button</w:t>
      </w:r>
    </w:p>
    <w:p w:rsidR="00FC0EBA" w:rsidRDefault="00FC0EBA" w:rsidP="00CF5B16">
      <w:pPr>
        <w:pStyle w:val="ListParagraph"/>
        <w:numPr>
          <w:ilvl w:val="1"/>
          <w:numId w:val="20"/>
        </w:numPr>
      </w:pPr>
      <w:r>
        <w:t xml:space="preserve">Select </w:t>
      </w:r>
      <w:r>
        <w:rPr>
          <w:b/>
        </w:rPr>
        <w:t>open in explorer</w:t>
      </w:r>
      <w:r>
        <w:t xml:space="preserve"> option</w:t>
      </w:r>
    </w:p>
    <w:p w:rsidR="00FC0EBA" w:rsidRDefault="00FC0EBA" w:rsidP="00CF5B16">
      <w:pPr>
        <w:pStyle w:val="ListParagraph"/>
        <w:numPr>
          <w:ilvl w:val="1"/>
          <w:numId w:val="20"/>
        </w:numPr>
      </w:pPr>
      <w:r>
        <w:t>Explorer opens in directory containing local Git repository</w:t>
      </w:r>
    </w:p>
    <w:p w:rsidR="00FC0EBA" w:rsidRDefault="00FC0EBA" w:rsidP="00FC0EBA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>
            <wp:extent cx="5943600" cy="17564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EBA" w:rsidRDefault="00FC0EBA" w:rsidP="00FC0EBA">
      <w:pPr>
        <w:pStyle w:val="Heading1"/>
        <w:rPr>
          <w:rFonts w:eastAsia="Times New Roman"/>
        </w:rPr>
      </w:pPr>
      <w:bookmarkStart w:id="16" w:name="_Toc373335622"/>
      <w:r>
        <w:rPr>
          <w:rFonts w:eastAsia="Times New Roman"/>
        </w:rPr>
        <w:t>Import local Git repository into IDE</w:t>
      </w:r>
      <w:bookmarkEnd w:id="16"/>
    </w:p>
    <w:p w:rsidR="00FC0EBA" w:rsidRDefault="00FC0EBA" w:rsidP="00FC0EBA">
      <w:pPr>
        <w:pStyle w:val="Heading2"/>
        <w:rPr>
          <w:rFonts w:eastAsia="Times New Roman"/>
        </w:rPr>
      </w:pPr>
      <w:bookmarkStart w:id="17" w:name="_Toc373335623"/>
      <w:r>
        <w:rPr>
          <w:rFonts w:eastAsia="Times New Roman"/>
        </w:rPr>
        <w:t>Eclipse</w:t>
      </w:r>
      <w:bookmarkEnd w:id="17"/>
    </w:p>
    <w:p w:rsidR="00FC0EBA" w:rsidRDefault="00897DF9" w:rsidP="00CF5B16">
      <w:pPr>
        <w:pStyle w:val="ListParagraph"/>
        <w:numPr>
          <w:ilvl w:val="0"/>
          <w:numId w:val="21"/>
        </w:numPr>
      </w:pPr>
      <w:r>
        <w:t xml:space="preserve">Select </w:t>
      </w:r>
      <w:r w:rsidRPr="00246B29">
        <w:rPr>
          <w:b/>
        </w:rPr>
        <w:t>File-Import</w:t>
      </w:r>
    </w:p>
    <w:p w:rsidR="00897DF9" w:rsidRDefault="00897DF9" w:rsidP="00CF5B16">
      <w:pPr>
        <w:pStyle w:val="ListParagraph"/>
        <w:numPr>
          <w:ilvl w:val="0"/>
          <w:numId w:val="21"/>
        </w:numPr>
      </w:pPr>
      <w:r>
        <w:t xml:space="preserve">Select </w:t>
      </w:r>
      <w:r w:rsidRPr="00246B29">
        <w:rPr>
          <w:b/>
        </w:rPr>
        <w:t>Maven-Existing</w:t>
      </w:r>
      <w:r w:rsidRPr="00246B29">
        <w:t xml:space="preserve"> Maven Project</w:t>
      </w:r>
      <w:r>
        <w:t xml:space="preserve"> option</w:t>
      </w:r>
    </w:p>
    <w:p w:rsidR="00897DF9" w:rsidRDefault="00897DF9" w:rsidP="003B3594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155950" cy="3288705"/>
            <wp:effectExtent l="0" t="0" r="635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9203" cy="32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97DF9" w:rsidRDefault="00897DF9" w:rsidP="003B3594">
      <w:pPr>
        <w:pStyle w:val="ListParagraph"/>
        <w:ind w:left="1080"/>
      </w:pPr>
      <w:r>
        <w:t xml:space="preserve"> </w:t>
      </w:r>
    </w:p>
    <w:p w:rsidR="00897DF9" w:rsidRDefault="00897DF9" w:rsidP="00CF5B16">
      <w:pPr>
        <w:pStyle w:val="ListParagraph"/>
        <w:numPr>
          <w:ilvl w:val="0"/>
          <w:numId w:val="21"/>
        </w:numPr>
      </w:pPr>
      <w:r>
        <w:t>Point Root Directory to ISAAC’s local GitHub repository</w:t>
      </w:r>
    </w:p>
    <w:p w:rsidR="006F0E27" w:rsidRDefault="006F0E27" w:rsidP="003B3594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3136900" cy="3122153"/>
            <wp:effectExtent l="0" t="0" r="635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7146" cy="313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E27" w:rsidRDefault="006F0E27" w:rsidP="003B3594">
      <w:pPr>
        <w:pStyle w:val="ListParagraph"/>
        <w:ind w:left="1080"/>
      </w:pPr>
    </w:p>
    <w:p w:rsidR="006F0E27" w:rsidRDefault="006F0E27" w:rsidP="00CF5B16">
      <w:pPr>
        <w:pStyle w:val="ListParagraph"/>
        <w:numPr>
          <w:ilvl w:val="0"/>
          <w:numId w:val="21"/>
        </w:numPr>
      </w:pPr>
      <w:r>
        <w:t xml:space="preserve">Once project finished loading up, select </w:t>
      </w:r>
      <w:r w:rsidRPr="00890F81">
        <w:rPr>
          <w:b/>
        </w:rPr>
        <w:t>Next</w:t>
      </w:r>
      <w:r w:rsidR="00775BB4" w:rsidRPr="00890F81">
        <w:t xml:space="preserve"> </w:t>
      </w:r>
      <w:r w:rsidR="00775BB4">
        <w:t>button</w:t>
      </w:r>
    </w:p>
    <w:p w:rsidR="0069517D" w:rsidRDefault="0069517D" w:rsidP="00CF5B16">
      <w:pPr>
        <w:pStyle w:val="ListParagraph"/>
        <w:numPr>
          <w:ilvl w:val="0"/>
          <w:numId w:val="21"/>
        </w:numPr>
      </w:pPr>
      <w:r>
        <w:t xml:space="preserve">Even if </w:t>
      </w:r>
      <w:r w:rsidRPr="00890F81">
        <w:rPr>
          <w:b/>
        </w:rPr>
        <w:t>Setup Maven plugin connectors</w:t>
      </w:r>
      <w:r>
        <w:t xml:space="preserve"> shows errors, select </w:t>
      </w:r>
      <w:r w:rsidRPr="00890F81">
        <w:rPr>
          <w:b/>
        </w:rPr>
        <w:t>Finish</w:t>
      </w:r>
      <w:r w:rsidRPr="00890F81">
        <w:t xml:space="preserve"> </w:t>
      </w:r>
      <w:r>
        <w:t>button</w:t>
      </w:r>
    </w:p>
    <w:p w:rsidR="0069517D" w:rsidRDefault="0069517D" w:rsidP="0069517D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227209" cy="32575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83" cy="326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9517D" w:rsidRDefault="0069517D" w:rsidP="0069517D">
      <w:pPr>
        <w:pStyle w:val="ListParagraph"/>
        <w:ind w:left="1080"/>
      </w:pPr>
      <w:r>
        <w:t xml:space="preserve"> </w:t>
      </w:r>
    </w:p>
    <w:p w:rsidR="0069517D" w:rsidRDefault="0069517D" w:rsidP="00CF5B16">
      <w:pPr>
        <w:pStyle w:val="ListParagraph"/>
        <w:numPr>
          <w:ilvl w:val="0"/>
          <w:numId w:val="21"/>
        </w:numPr>
      </w:pPr>
      <w:r>
        <w:t xml:space="preserve">Select </w:t>
      </w:r>
      <w:r w:rsidRPr="0069517D">
        <w:rPr>
          <w:b/>
        </w:rPr>
        <w:t>OK</w:t>
      </w:r>
      <w:r>
        <w:t xml:space="preserve"> button if warning of build errors dialog box shows</w:t>
      </w:r>
    </w:p>
    <w:p w:rsidR="0069517D" w:rsidRDefault="0069517D" w:rsidP="0069517D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2952750" cy="99543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3599" cy="100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17D" w:rsidRDefault="0069517D" w:rsidP="0069517D">
      <w:pPr>
        <w:pStyle w:val="ListParagraph"/>
        <w:ind w:left="1080"/>
      </w:pPr>
    </w:p>
    <w:p w:rsidR="0069517D" w:rsidRDefault="0069517D" w:rsidP="00CF5B16">
      <w:pPr>
        <w:pStyle w:val="ListParagraph"/>
        <w:numPr>
          <w:ilvl w:val="0"/>
          <w:numId w:val="21"/>
        </w:numPr>
      </w:pPr>
      <w:r>
        <w:t>Wait for project to import, will import Maven dependent artifacts to local Maven repository</w:t>
      </w:r>
    </w:p>
    <w:p w:rsidR="0069517D" w:rsidRDefault="0069517D" w:rsidP="00CF5B16">
      <w:pPr>
        <w:pStyle w:val="ListParagraph"/>
        <w:numPr>
          <w:ilvl w:val="0"/>
          <w:numId w:val="21"/>
        </w:numPr>
      </w:pPr>
      <w:r>
        <w:t xml:space="preserve">No action to take when </w:t>
      </w:r>
      <w:r>
        <w:rPr>
          <w:b/>
        </w:rPr>
        <w:t>Auto share git projects</w:t>
      </w:r>
      <w:r>
        <w:t xml:space="preserve"> dialog box is displayed</w:t>
      </w:r>
    </w:p>
    <w:p w:rsidR="0069517D" w:rsidRDefault="0069517D" w:rsidP="0069517D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005260" cy="1314450"/>
            <wp:effectExtent l="0" t="0" r="508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670" cy="132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9517D" w:rsidRDefault="0069517D" w:rsidP="00890F81">
      <w:pPr>
        <w:pStyle w:val="ListParagraph"/>
        <w:ind w:left="1080"/>
      </w:pPr>
    </w:p>
    <w:p w:rsidR="0069517D" w:rsidRDefault="0069517D" w:rsidP="0069517D">
      <w:pPr>
        <w:pStyle w:val="ListParagraph"/>
        <w:ind w:left="1080"/>
      </w:pPr>
    </w:p>
    <w:p w:rsidR="00FC0EBA" w:rsidRDefault="00FC0EBA" w:rsidP="00FC0EBA">
      <w:pPr>
        <w:pStyle w:val="Heading2"/>
        <w:rPr>
          <w:rFonts w:eastAsia="Times New Roman"/>
        </w:rPr>
      </w:pPr>
      <w:bookmarkStart w:id="18" w:name="_Toc373335624"/>
      <w:r>
        <w:rPr>
          <w:rFonts w:eastAsia="Times New Roman"/>
        </w:rPr>
        <w:t>NetBeans</w:t>
      </w:r>
      <w:bookmarkEnd w:id="18"/>
    </w:p>
    <w:p w:rsidR="00FC0EBA" w:rsidRDefault="00FC0EBA" w:rsidP="00FC0EBA">
      <w:pPr>
        <w:pStyle w:val="Heading2"/>
        <w:rPr>
          <w:rFonts w:eastAsia="Times New Roman"/>
        </w:rPr>
      </w:pPr>
      <w:bookmarkStart w:id="19" w:name="_Toc373335625"/>
      <w:r>
        <w:rPr>
          <w:rFonts w:eastAsia="Times New Roman"/>
        </w:rPr>
        <w:t>IntelliJ</w:t>
      </w:r>
      <w:bookmarkEnd w:id="19"/>
    </w:p>
    <w:p w:rsidR="00FC0EBA" w:rsidRDefault="00FC0EBA" w:rsidP="00FC0EBA">
      <w:pPr>
        <w:pStyle w:val="Heading2"/>
        <w:rPr>
          <w:rFonts w:eastAsia="Times New Roman"/>
        </w:rPr>
      </w:pPr>
      <w:bookmarkStart w:id="20" w:name="_Toc373335626"/>
      <w:r>
        <w:rPr>
          <w:rFonts w:eastAsia="Times New Roman"/>
        </w:rPr>
        <w:t>Command Line</w:t>
      </w:r>
      <w:bookmarkEnd w:id="20"/>
    </w:p>
    <w:p w:rsidR="00BF6D03" w:rsidRDefault="00BF6D03" w:rsidP="00BF6D03">
      <w:pPr>
        <w:pStyle w:val="Heading1"/>
        <w:rPr>
          <w:rFonts w:eastAsia="Times New Roman"/>
        </w:rPr>
      </w:pPr>
      <w:bookmarkStart w:id="21" w:name="_Toc373335627"/>
      <w:r>
        <w:rPr>
          <w:rFonts w:eastAsia="Times New Roman"/>
        </w:rPr>
        <w:t xml:space="preserve">Build </w:t>
      </w:r>
      <w:r w:rsidR="0026376E">
        <w:rPr>
          <w:rFonts w:eastAsia="Times New Roman"/>
        </w:rPr>
        <w:t xml:space="preserve">two </w:t>
      </w:r>
      <w:r w:rsidR="006049CA">
        <w:rPr>
          <w:rFonts w:eastAsia="Times New Roman"/>
        </w:rPr>
        <w:t>Maven</w:t>
      </w:r>
      <w:r>
        <w:rPr>
          <w:rFonts w:eastAsia="Times New Roman"/>
        </w:rPr>
        <w:t xml:space="preserve"> projects</w:t>
      </w:r>
      <w:bookmarkEnd w:id="21"/>
    </w:p>
    <w:p w:rsidR="00BF6D03" w:rsidRPr="00BF6D03" w:rsidRDefault="00BF6D03" w:rsidP="00CF5B16">
      <w:pPr>
        <w:pStyle w:val="ListParagraph"/>
        <w:numPr>
          <w:ilvl w:val="0"/>
          <w:numId w:val="9"/>
        </w:numPr>
        <w:rPr>
          <w:rFonts w:eastAsia="Times New Roman"/>
          <w:color w:val="000000"/>
        </w:rPr>
      </w:pPr>
      <w:r>
        <w:t>TTK</w:t>
      </w:r>
    </w:p>
    <w:p w:rsidR="00BF6D03" w:rsidRPr="00BF6D03" w:rsidRDefault="00BF6D03" w:rsidP="00CF5B16">
      <w:pPr>
        <w:pStyle w:val="ListParagraph"/>
        <w:numPr>
          <w:ilvl w:val="0"/>
          <w:numId w:val="9"/>
        </w:numPr>
      </w:pPr>
      <w:r>
        <w:t>SIM</w:t>
      </w:r>
    </w:p>
    <w:p w:rsidR="00BF6D03" w:rsidRDefault="00BF6D03" w:rsidP="00BF6D03">
      <w:pPr>
        <w:pStyle w:val="Heading2"/>
        <w:rPr>
          <w:rFonts w:eastAsia="Times New Roman"/>
        </w:rPr>
      </w:pPr>
      <w:bookmarkStart w:id="22" w:name="_Toc373335628"/>
      <w:r>
        <w:rPr>
          <w:rFonts w:eastAsia="Times New Roman"/>
        </w:rPr>
        <w:t>Eclipse</w:t>
      </w:r>
      <w:bookmarkEnd w:id="22"/>
    </w:p>
    <w:p w:rsidR="00BF6D03" w:rsidRPr="00BF6D03" w:rsidRDefault="00BF6D03" w:rsidP="00CF5B16">
      <w:pPr>
        <w:pStyle w:val="ListParagraph"/>
        <w:numPr>
          <w:ilvl w:val="0"/>
          <w:numId w:val="10"/>
        </w:numPr>
        <w:rPr>
          <w:rFonts w:eastAsia="Times New Roman"/>
          <w:color w:val="000000"/>
        </w:rPr>
      </w:pPr>
      <w:r>
        <w:t>Create Run Configurations for each separate project</w:t>
      </w:r>
    </w:p>
    <w:p w:rsidR="00BF6D03" w:rsidRDefault="00E91B56" w:rsidP="00CF5B16">
      <w:pPr>
        <w:pStyle w:val="ListParagraph"/>
        <w:numPr>
          <w:ilvl w:val="1"/>
          <w:numId w:val="10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Select </w:t>
      </w:r>
      <w:r w:rsidRPr="00E91B56">
        <w:rPr>
          <w:rFonts w:eastAsia="Times New Roman"/>
          <w:b/>
          <w:color w:val="000000"/>
        </w:rPr>
        <w:t>Run-Run Configurations</w:t>
      </w:r>
      <w:r>
        <w:rPr>
          <w:rFonts w:eastAsia="Times New Roman"/>
          <w:color w:val="000000"/>
        </w:rPr>
        <w:t xml:space="preserve"> from Menu</w:t>
      </w:r>
    </w:p>
    <w:p w:rsidR="00E91B56" w:rsidRDefault="00E91B56" w:rsidP="00CF5B16">
      <w:pPr>
        <w:pStyle w:val="ListParagraph"/>
        <w:numPr>
          <w:ilvl w:val="1"/>
          <w:numId w:val="10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For each project</w:t>
      </w:r>
    </w:p>
    <w:p w:rsidR="00E91B56" w:rsidRDefault="00E91B56" w:rsidP="00CF5B16">
      <w:pPr>
        <w:pStyle w:val="ListParagraph"/>
        <w:numPr>
          <w:ilvl w:val="2"/>
          <w:numId w:val="10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Double click </w:t>
      </w:r>
      <w:r w:rsidRPr="00E91B56">
        <w:rPr>
          <w:rFonts w:eastAsia="Times New Roman"/>
          <w:b/>
          <w:color w:val="000000"/>
        </w:rPr>
        <w:t>Maven Build</w:t>
      </w:r>
      <w:r>
        <w:rPr>
          <w:rFonts w:eastAsia="Times New Roman"/>
          <w:color w:val="000000"/>
        </w:rPr>
        <w:t xml:space="preserve"> option</w:t>
      </w:r>
    </w:p>
    <w:p w:rsidR="00E91B56" w:rsidRDefault="00E91B56" w:rsidP="00CF5B16">
      <w:pPr>
        <w:pStyle w:val="ListParagraph"/>
        <w:numPr>
          <w:ilvl w:val="2"/>
          <w:numId w:val="10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Name configuration</w:t>
      </w:r>
    </w:p>
    <w:p w:rsidR="00E91B56" w:rsidRDefault="00E91B56" w:rsidP="00CF5B16">
      <w:pPr>
        <w:pStyle w:val="ListParagraph"/>
        <w:numPr>
          <w:ilvl w:val="2"/>
          <w:numId w:val="10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Select Workspace</w:t>
      </w:r>
    </w:p>
    <w:p w:rsidR="00E91B56" w:rsidRDefault="00E91B56" w:rsidP="00CF5B16">
      <w:pPr>
        <w:pStyle w:val="ListParagraph"/>
        <w:numPr>
          <w:ilvl w:val="2"/>
          <w:numId w:val="10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Enter “-e clean install” for Goals</w:t>
      </w:r>
    </w:p>
    <w:p w:rsidR="00E91B56" w:rsidRDefault="003E0914" w:rsidP="00CF5B16">
      <w:pPr>
        <w:pStyle w:val="ListParagraph"/>
        <w:numPr>
          <w:ilvl w:val="2"/>
          <w:numId w:val="10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If using JDK1.8, </w:t>
      </w:r>
      <w:r w:rsidR="0079430D">
        <w:rPr>
          <w:rFonts w:eastAsia="Times New Roman"/>
          <w:color w:val="000000"/>
        </w:rPr>
        <w:t xml:space="preserve">set </w:t>
      </w:r>
      <w:r w:rsidR="00E91B56">
        <w:rPr>
          <w:rFonts w:eastAsia="Times New Roman"/>
          <w:color w:val="000000"/>
        </w:rPr>
        <w:t>“java</w:t>
      </w:r>
      <w:r w:rsidR="0079430D">
        <w:rPr>
          <w:rFonts w:eastAsia="Times New Roman"/>
          <w:color w:val="000000"/>
        </w:rPr>
        <w:t>8</w:t>
      </w:r>
      <w:r w:rsidR="00E91B56">
        <w:rPr>
          <w:rFonts w:eastAsia="Times New Roman"/>
          <w:color w:val="000000"/>
        </w:rPr>
        <w:t>” for Profiles</w:t>
      </w:r>
    </w:p>
    <w:p w:rsidR="007D08CE" w:rsidRDefault="007D08CE" w:rsidP="00CF5B16">
      <w:pPr>
        <w:pStyle w:val="ListParagraph"/>
        <w:numPr>
          <w:ilvl w:val="3"/>
          <w:numId w:val="10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For TTK only</w:t>
      </w:r>
    </w:p>
    <w:p w:rsidR="005376D7" w:rsidRDefault="005376D7" w:rsidP="00CF5B16">
      <w:pPr>
        <w:pStyle w:val="ListParagraph"/>
        <w:numPr>
          <w:ilvl w:val="3"/>
          <w:numId w:val="10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If building with j</w:t>
      </w:r>
      <w:r w:rsidR="0079430D">
        <w:rPr>
          <w:rFonts w:eastAsia="Times New Roman"/>
          <w:color w:val="000000"/>
        </w:rPr>
        <w:t>dk</w:t>
      </w:r>
      <w:r>
        <w:rPr>
          <w:rFonts w:eastAsia="Times New Roman"/>
          <w:color w:val="000000"/>
        </w:rPr>
        <w:t xml:space="preserve"> 1.8, profile needs to be </w:t>
      </w:r>
      <w:r w:rsidR="00F5574C">
        <w:rPr>
          <w:rFonts w:eastAsia="Times New Roman"/>
          <w:color w:val="000000"/>
        </w:rPr>
        <w:t>“</w:t>
      </w:r>
      <w:r>
        <w:rPr>
          <w:rFonts w:eastAsia="Times New Roman"/>
          <w:color w:val="000000"/>
        </w:rPr>
        <w:t>java8</w:t>
      </w:r>
      <w:r w:rsidR="00F5574C">
        <w:rPr>
          <w:rFonts w:eastAsia="Times New Roman"/>
          <w:color w:val="000000"/>
        </w:rPr>
        <w:t>”</w:t>
      </w:r>
      <w:r w:rsidR="0079430D">
        <w:rPr>
          <w:rFonts w:eastAsia="Times New Roman"/>
          <w:color w:val="000000"/>
        </w:rPr>
        <w:t xml:space="preserve"> to enable 1.8 source compatibility</w:t>
      </w:r>
    </w:p>
    <w:p w:rsidR="00E91B56" w:rsidRDefault="00E91B56" w:rsidP="00CF5B16">
      <w:pPr>
        <w:pStyle w:val="ListParagraph"/>
        <w:numPr>
          <w:ilvl w:val="2"/>
          <w:numId w:val="10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Save by selecting </w:t>
      </w:r>
      <w:r>
        <w:rPr>
          <w:rFonts w:eastAsia="Times New Roman"/>
          <w:b/>
          <w:color w:val="000000"/>
        </w:rPr>
        <w:t>Apply</w:t>
      </w:r>
      <w:r>
        <w:rPr>
          <w:rFonts w:eastAsia="Times New Roman"/>
          <w:color w:val="000000"/>
        </w:rPr>
        <w:t xml:space="preserve"> button</w:t>
      </w:r>
    </w:p>
    <w:p w:rsidR="00E91B56" w:rsidRDefault="00E91B56" w:rsidP="00CF5B16">
      <w:pPr>
        <w:pStyle w:val="ListParagraph"/>
        <w:numPr>
          <w:ilvl w:val="1"/>
          <w:numId w:val="10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Close</w:t>
      </w:r>
    </w:p>
    <w:p w:rsidR="00E91B56" w:rsidRDefault="00E91B56" w:rsidP="00E91B56">
      <w:pPr>
        <w:pStyle w:val="ListParagraph"/>
        <w:ind w:left="1440"/>
        <w:rPr>
          <w:rFonts w:eastAsia="Times New Roman"/>
          <w:color w:val="000000"/>
        </w:rPr>
      </w:pPr>
    </w:p>
    <w:p w:rsidR="00E91B56" w:rsidRDefault="00E91B56" w:rsidP="00CF5B16">
      <w:pPr>
        <w:pStyle w:val="ListParagraph"/>
        <w:numPr>
          <w:ilvl w:val="1"/>
          <w:numId w:val="10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TTK Run Configuration (select </w:t>
      </w:r>
      <w:r w:rsidR="004151ED">
        <w:rPr>
          <w:rFonts w:eastAsia="Times New Roman"/>
          <w:color w:val="000000"/>
        </w:rPr>
        <w:t xml:space="preserve">maven </w:t>
      </w:r>
      <w:r>
        <w:rPr>
          <w:rFonts w:eastAsia="Times New Roman"/>
          <w:color w:val="000000"/>
        </w:rPr>
        <w:t>ttk-mmb</w:t>
      </w:r>
      <w:r w:rsidR="004151ED">
        <w:rPr>
          <w:rFonts w:eastAsia="Times New Roman"/>
          <w:color w:val="000000"/>
        </w:rPr>
        <w:t xml:space="preserve"> project</w:t>
      </w:r>
      <w:r>
        <w:rPr>
          <w:rFonts w:eastAsia="Times New Roman"/>
          <w:color w:val="000000"/>
        </w:rPr>
        <w:t>)</w:t>
      </w:r>
    </w:p>
    <w:p w:rsidR="00E91B56" w:rsidRDefault="00E91B56" w:rsidP="00E91B56">
      <w:pPr>
        <w:pStyle w:val="ListParagraph"/>
        <w:ind w:left="144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</w:t>
      </w:r>
      <w:r w:rsidR="00647C87">
        <w:rPr>
          <w:noProof/>
        </w:rPr>
        <w:drawing>
          <wp:inline distT="0" distB="0" distL="0" distR="0">
            <wp:extent cx="3349365" cy="314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1829" cy="314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B56" w:rsidRDefault="00E91B56" w:rsidP="00E91B56">
      <w:pPr>
        <w:pStyle w:val="ListParagraph"/>
        <w:ind w:left="144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</w:t>
      </w:r>
    </w:p>
    <w:p w:rsidR="00E91B56" w:rsidRDefault="00E91B56" w:rsidP="00CF5B16">
      <w:pPr>
        <w:pStyle w:val="ListParagraph"/>
        <w:numPr>
          <w:ilvl w:val="1"/>
          <w:numId w:val="10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SIM Run Configuration</w:t>
      </w:r>
      <w:r w:rsidR="004151ED">
        <w:rPr>
          <w:rFonts w:eastAsia="Times New Roman"/>
          <w:color w:val="000000"/>
        </w:rPr>
        <w:t xml:space="preserve"> (select maven sim project)</w:t>
      </w:r>
    </w:p>
    <w:p w:rsidR="00E91B56" w:rsidRDefault="00E91B56" w:rsidP="00E91B56">
      <w:pPr>
        <w:pStyle w:val="ListParagraph"/>
        <w:ind w:left="144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</w:t>
      </w:r>
    </w:p>
    <w:p w:rsidR="008C5056" w:rsidRDefault="008C5056" w:rsidP="00E91B56">
      <w:pPr>
        <w:pStyle w:val="ListParagraph"/>
        <w:ind w:left="1440"/>
        <w:rPr>
          <w:rFonts w:eastAsia="Times New Roman"/>
          <w:color w:val="000000"/>
        </w:rPr>
      </w:pPr>
      <w:r>
        <w:rPr>
          <w:noProof/>
        </w:rPr>
        <w:drawing>
          <wp:inline distT="0" distB="0" distL="0" distR="0">
            <wp:extent cx="3417502" cy="3194050"/>
            <wp:effectExtent l="0" t="0" r="0" b="63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1494" cy="320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B56" w:rsidRDefault="00E91B56" w:rsidP="00E91B56">
      <w:pPr>
        <w:pStyle w:val="ListParagraph"/>
        <w:ind w:left="144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</w:t>
      </w:r>
    </w:p>
    <w:p w:rsidR="00B647E6" w:rsidRDefault="00B647E6" w:rsidP="00CF5B16">
      <w:pPr>
        <w:pStyle w:val="ListParagraph"/>
        <w:numPr>
          <w:ilvl w:val="0"/>
          <w:numId w:val="10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Build TTK</w:t>
      </w:r>
    </w:p>
    <w:p w:rsidR="00B647E6" w:rsidRDefault="00B647E6" w:rsidP="00CF5B16">
      <w:pPr>
        <w:pStyle w:val="ListParagraph"/>
        <w:numPr>
          <w:ilvl w:val="1"/>
          <w:numId w:val="10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If not already open, select </w:t>
      </w:r>
      <w:r w:rsidRPr="00B647E6">
        <w:rPr>
          <w:rFonts w:eastAsia="Times New Roman"/>
          <w:b/>
          <w:color w:val="000000"/>
        </w:rPr>
        <w:t xml:space="preserve">Run-Run Configurations </w:t>
      </w:r>
      <w:r w:rsidRPr="00B647E6">
        <w:rPr>
          <w:rFonts w:eastAsia="Times New Roman"/>
          <w:color w:val="000000"/>
        </w:rPr>
        <w:t>from menu</w:t>
      </w:r>
    </w:p>
    <w:p w:rsidR="00B647E6" w:rsidRPr="00B647E6" w:rsidRDefault="00B647E6" w:rsidP="00CF5B16">
      <w:pPr>
        <w:pStyle w:val="ListParagraph"/>
        <w:numPr>
          <w:ilvl w:val="1"/>
          <w:numId w:val="10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Select TTK under </w:t>
      </w:r>
      <w:r w:rsidRPr="00B647E6">
        <w:rPr>
          <w:rFonts w:eastAsia="Times New Roman"/>
          <w:b/>
          <w:color w:val="000000"/>
        </w:rPr>
        <w:t>Maven Build</w:t>
      </w:r>
    </w:p>
    <w:p w:rsidR="00B647E6" w:rsidRDefault="00B647E6" w:rsidP="00CF5B16">
      <w:pPr>
        <w:pStyle w:val="ListParagraph"/>
        <w:numPr>
          <w:ilvl w:val="1"/>
          <w:numId w:val="10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lastRenderedPageBreak/>
        <w:t xml:space="preserve">Select </w:t>
      </w:r>
      <w:r w:rsidRPr="00B647E6">
        <w:rPr>
          <w:rFonts w:eastAsia="Times New Roman"/>
          <w:b/>
          <w:color w:val="000000"/>
        </w:rPr>
        <w:t>Run</w:t>
      </w:r>
      <w:r>
        <w:rPr>
          <w:rFonts w:eastAsia="Times New Roman"/>
          <w:color w:val="000000"/>
        </w:rPr>
        <w:t xml:space="preserve"> button</w:t>
      </w:r>
    </w:p>
    <w:p w:rsidR="00B647E6" w:rsidRDefault="00B647E6" w:rsidP="00CF5B16">
      <w:pPr>
        <w:pStyle w:val="ListParagraph"/>
        <w:numPr>
          <w:ilvl w:val="0"/>
          <w:numId w:val="10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Build SIM</w:t>
      </w:r>
    </w:p>
    <w:p w:rsidR="00B647E6" w:rsidRDefault="00B647E6" w:rsidP="00CF5B16">
      <w:pPr>
        <w:pStyle w:val="ListParagraph"/>
        <w:numPr>
          <w:ilvl w:val="1"/>
          <w:numId w:val="10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If not already open, select </w:t>
      </w:r>
      <w:r w:rsidRPr="00B647E6">
        <w:rPr>
          <w:rFonts w:eastAsia="Times New Roman"/>
          <w:b/>
          <w:color w:val="000000"/>
        </w:rPr>
        <w:t xml:space="preserve">Run-Run Configurations </w:t>
      </w:r>
      <w:r w:rsidRPr="00B647E6">
        <w:rPr>
          <w:rFonts w:eastAsia="Times New Roman"/>
          <w:color w:val="000000"/>
        </w:rPr>
        <w:t>from menu</w:t>
      </w:r>
    </w:p>
    <w:p w:rsidR="00B647E6" w:rsidRPr="00B647E6" w:rsidRDefault="00B647E6" w:rsidP="00CF5B16">
      <w:pPr>
        <w:pStyle w:val="ListParagraph"/>
        <w:numPr>
          <w:ilvl w:val="1"/>
          <w:numId w:val="10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Select SIM under </w:t>
      </w:r>
      <w:r w:rsidRPr="00B647E6">
        <w:rPr>
          <w:rFonts w:eastAsia="Times New Roman"/>
          <w:b/>
          <w:color w:val="000000"/>
        </w:rPr>
        <w:t>Maven Build</w:t>
      </w:r>
    </w:p>
    <w:p w:rsidR="00B647E6" w:rsidRDefault="00B647E6" w:rsidP="00CF5B16">
      <w:pPr>
        <w:pStyle w:val="ListParagraph"/>
        <w:numPr>
          <w:ilvl w:val="1"/>
          <w:numId w:val="10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Select </w:t>
      </w:r>
      <w:r w:rsidRPr="00B647E6">
        <w:rPr>
          <w:rFonts w:eastAsia="Times New Roman"/>
          <w:b/>
          <w:color w:val="000000"/>
        </w:rPr>
        <w:t>Run</w:t>
      </w:r>
      <w:r>
        <w:rPr>
          <w:rFonts w:eastAsia="Times New Roman"/>
          <w:color w:val="000000"/>
        </w:rPr>
        <w:t xml:space="preserve"> button</w:t>
      </w:r>
    </w:p>
    <w:p w:rsidR="00BF6D03" w:rsidRDefault="00BF6D03" w:rsidP="00BF6D03">
      <w:pPr>
        <w:pStyle w:val="Heading2"/>
        <w:rPr>
          <w:rFonts w:eastAsia="Times New Roman"/>
        </w:rPr>
      </w:pPr>
      <w:bookmarkStart w:id="23" w:name="_Toc373335629"/>
      <w:r>
        <w:rPr>
          <w:rFonts w:eastAsia="Times New Roman"/>
        </w:rPr>
        <w:t>NetBeans</w:t>
      </w:r>
      <w:bookmarkEnd w:id="23"/>
    </w:p>
    <w:p w:rsidR="00BF6D03" w:rsidRDefault="00BF6D03" w:rsidP="00BF6D03">
      <w:pPr>
        <w:pStyle w:val="Heading2"/>
        <w:rPr>
          <w:rFonts w:eastAsia="Times New Roman"/>
        </w:rPr>
      </w:pPr>
      <w:bookmarkStart w:id="24" w:name="_Toc373335630"/>
      <w:r>
        <w:rPr>
          <w:rFonts w:eastAsia="Times New Roman"/>
        </w:rPr>
        <w:t>IntelliJ</w:t>
      </w:r>
      <w:bookmarkEnd w:id="24"/>
    </w:p>
    <w:p w:rsidR="00BF6D03" w:rsidRDefault="00BF6D03" w:rsidP="00BF6D03">
      <w:pPr>
        <w:pStyle w:val="Heading2"/>
        <w:rPr>
          <w:rFonts w:eastAsia="Times New Roman"/>
        </w:rPr>
      </w:pPr>
      <w:bookmarkStart w:id="25" w:name="_Toc373335631"/>
      <w:r>
        <w:rPr>
          <w:rFonts w:eastAsia="Times New Roman"/>
        </w:rPr>
        <w:t>Command Line</w:t>
      </w:r>
      <w:bookmarkEnd w:id="25"/>
    </w:p>
    <w:p w:rsidR="00DC5719" w:rsidRDefault="00E31941" w:rsidP="00DC5719">
      <w:pPr>
        <w:pStyle w:val="Heading1"/>
        <w:rPr>
          <w:rFonts w:eastAsia="Times New Roman"/>
        </w:rPr>
      </w:pPr>
      <w:bookmarkStart w:id="26" w:name="_Toc373335632"/>
      <w:r>
        <w:rPr>
          <w:rFonts w:eastAsia="Times New Roman"/>
        </w:rPr>
        <w:t>Install Glassfish 4.0</w:t>
      </w:r>
      <w:bookmarkEnd w:id="26"/>
    </w:p>
    <w:p w:rsidR="00E31941" w:rsidRDefault="00E31941" w:rsidP="00E31941">
      <w:r>
        <w:t>If already installed, skip to section Deploy SIM Rest Server</w:t>
      </w:r>
    </w:p>
    <w:p w:rsidR="004366CD" w:rsidRDefault="004366CD" w:rsidP="004366CD">
      <w:pPr>
        <w:pStyle w:val="Heading2"/>
        <w:rPr>
          <w:rFonts w:eastAsia="Times New Roman"/>
        </w:rPr>
      </w:pPr>
      <w:bookmarkStart w:id="27" w:name="_Toc373335633"/>
      <w:r>
        <w:rPr>
          <w:rFonts w:eastAsia="Times New Roman"/>
        </w:rPr>
        <w:t>Eclipse</w:t>
      </w:r>
      <w:bookmarkEnd w:id="27"/>
    </w:p>
    <w:p w:rsidR="001D286B" w:rsidRDefault="001D286B" w:rsidP="00CF5B16">
      <w:pPr>
        <w:pStyle w:val="PlainText"/>
        <w:numPr>
          <w:ilvl w:val="0"/>
          <w:numId w:val="11"/>
        </w:numPr>
      </w:pPr>
      <w:r>
        <w:t>Bring up Servers View</w:t>
      </w:r>
    </w:p>
    <w:p w:rsidR="00DA7502" w:rsidRDefault="00DA7502" w:rsidP="00CF5B16">
      <w:pPr>
        <w:pStyle w:val="PlainText"/>
        <w:numPr>
          <w:ilvl w:val="1"/>
          <w:numId w:val="11"/>
        </w:numPr>
      </w:pPr>
      <w:r>
        <w:t>Open Window – Open View</w:t>
      </w:r>
    </w:p>
    <w:p w:rsidR="00DA7502" w:rsidRDefault="00DA7502" w:rsidP="00CF5B16">
      <w:pPr>
        <w:pStyle w:val="PlainText"/>
        <w:numPr>
          <w:ilvl w:val="1"/>
          <w:numId w:val="11"/>
        </w:numPr>
      </w:pPr>
      <w:r>
        <w:t>Select Others</w:t>
      </w:r>
    </w:p>
    <w:p w:rsidR="00DA7502" w:rsidRDefault="00DA7502" w:rsidP="00CF5B16">
      <w:pPr>
        <w:pStyle w:val="PlainText"/>
        <w:numPr>
          <w:ilvl w:val="1"/>
          <w:numId w:val="11"/>
        </w:numPr>
      </w:pPr>
      <w:r>
        <w:t>Select Server – Servers</w:t>
      </w:r>
    </w:p>
    <w:p w:rsidR="00DA7502" w:rsidRDefault="00DA7502" w:rsidP="001D286B">
      <w:pPr>
        <w:pStyle w:val="ListParagraph"/>
        <w:ind w:firstLine="720"/>
        <w:rPr>
          <w:rFonts w:eastAsia="Times New Roman"/>
          <w:color w:val="000000"/>
        </w:rPr>
      </w:pPr>
      <w:r>
        <w:rPr>
          <w:noProof/>
        </w:rPr>
        <w:drawing>
          <wp:inline distT="0" distB="0" distL="0" distR="0">
            <wp:extent cx="1978602" cy="2901950"/>
            <wp:effectExtent l="0" t="0" r="317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 cstate="print"/>
                    <a:srcRect r="10180"/>
                    <a:stretch/>
                  </pic:blipFill>
                  <pic:spPr bwMode="auto">
                    <a:xfrm>
                      <a:off x="0" y="0"/>
                      <a:ext cx="1984090" cy="2909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</w:rPr>
        <w:t xml:space="preserve"> </w:t>
      </w:r>
    </w:p>
    <w:p w:rsidR="00DA7502" w:rsidRDefault="00DA7502" w:rsidP="00DA7502">
      <w:pPr>
        <w:pStyle w:val="ListParagrap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</w:t>
      </w:r>
    </w:p>
    <w:p w:rsidR="00DA7502" w:rsidRDefault="00DA7502" w:rsidP="00CF5B16">
      <w:pPr>
        <w:pStyle w:val="PlainText"/>
        <w:numPr>
          <w:ilvl w:val="1"/>
          <w:numId w:val="11"/>
        </w:numPr>
      </w:pPr>
      <w:r>
        <w:t>Select Servers tab</w:t>
      </w:r>
      <w:r w:rsidR="001D286B">
        <w:t xml:space="preserve"> </w:t>
      </w:r>
    </w:p>
    <w:p w:rsidR="001D286B" w:rsidRDefault="001D286B" w:rsidP="001D286B">
      <w:pPr>
        <w:pStyle w:val="PlainText"/>
        <w:ind w:left="1440"/>
      </w:pPr>
      <w:r>
        <w:rPr>
          <w:noProof/>
        </w:rPr>
        <w:lastRenderedPageBreak/>
        <w:drawing>
          <wp:inline distT="0" distB="0" distL="0" distR="0">
            <wp:extent cx="5382273" cy="1479550"/>
            <wp:effectExtent l="0" t="0" r="8890" b="63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6202" cy="148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86B" w:rsidRDefault="001D286B" w:rsidP="001D286B">
      <w:pPr>
        <w:pStyle w:val="PlainText"/>
        <w:ind w:left="1440"/>
      </w:pPr>
    </w:p>
    <w:p w:rsidR="001D286B" w:rsidRDefault="00FD380B" w:rsidP="00CF5B16">
      <w:pPr>
        <w:pStyle w:val="PlainText"/>
        <w:numPr>
          <w:ilvl w:val="0"/>
          <w:numId w:val="11"/>
        </w:numPr>
      </w:pPr>
      <w:r>
        <w:t>Create new</w:t>
      </w:r>
      <w:r w:rsidR="00837B13">
        <w:t xml:space="preserve"> Glassfish 4.0</w:t>
      </w:r>
      <w:r>
        <w:t xml:space="preserve"> Server instance</w:t>
      </w:r>
    </w:p>
    <w:p w:rsidR="001D286B" w:rsidRDefault="001D286B" w:rsidP="00CF5B16">
      <w:pPr>
        <w:pStyle w:val="PlainText"/>
        <w:numPr>
          <w:ilvl w:val="1"/>
          <w:numId w:val="11"/>
        </w:numPr>
      </w:pPr>
      <w:r>
        <w:t>Click “No servers are available. Click this link to create a new server” link</w:t>
      </w:r>
    </w:p>
    <w:p w:rsidR="001D286B" w:rsidRDefault="001D286B" w:rsidP="001D286B">
      <w:pPr>
        <w:pStyle w:val="PlainText"/>
        <w:ind w:left="1440"/>
      </w:pPr>
      <w:r>
        <w:rPr>
          <w:noProof/>
        </w:rPr>
        <w:drawing>
          <wp:inline distT="0" distB="0" distL="0" distR="0">
            <wp:extent cx="5943600" cy="1633855"/>
            <wp:effectExtent l="0" t="0" r="0" b="444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D286B" w:rsidRDefault="001D286B" w:rsidP="001D286B">
      <w:pPr>
        <w:pStyle w:val="PlainText"/>
        <w:ind w:left="1440"/>
      </w:pPr>
      <w:r>
        <w:t xml:space="preserve"> </w:t>
      </w:r>
    </w:p>
    <w:p w:rsidR="001D286B" w:rsidRDefault="001D286B" w:rsidP="00CF5B16">
      <w:pPr>
        <w:pStyle w:val="PlainText"/>
        <w:numPr>
          <w:ilvl w:val="1"/>
          <w:numId w:val="11"/>
        </w:numPr>
      </w:pPr>
      <w:r>
        <w:t xml:space="preserve">Select </w:t>
      </w:r>
      <w:r w:rsidRPr="001D286B">
        <w:rPr>
          <w:b/>
        </w:rPr>
        <w:t>Glassfish-Glassfish 4.0</w:t>
      </w:r>
      <w:r>
        <w:t xml:space="preserve"> option</w:t>
      </w:r>
    </w:p>
    <w:p w:rsidR="001D286B" w:rsidRDefault="001D286B" w:rsidP="001D286B">
      <w:pPr>
        <w:pStyle w:val="PlainText"/>
        <w:ind w:left="1440"/>
      </w:pPr>
      <w:r>
        <w:t xml:space="preserve"> </w:t>
      </w:r>
      <w:r>
        <w:rPr>
          <w:noProof/>
        </w:rPr>
        <w:drawing>
          <wp:inline distT="0" distB="0" distL="0" distR="0">
            <wp:extent cx="2923993" cy="33401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6400" cy="334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86B" w:rsidRDefault="001D286B" w:rsidP="001D286B">
      <w:pPr>
        <w:pStyle w:val="PlainText"/>
        <w:ind w:left="1440"/>
      </w:pPr>
    </w:p>
    <w:p w:rsidR="001D286B" w:rsidRDefault="001D286B" w:rsidP="00CF5B16">
      <w:pPr>
        <w:pStyle w:val="PlainText"/>
        <w:numPr>
          <w:ilvl w:val="1"/>
          <w:numId w:val="11"/>
        </w:numPr>
      </w:pPr>
      <w:r>
        <w:t xml:space="preserve">Select </w:t>
      </w:r>
      <w:r>
        <w:rPr>
          <w:b/>
        </w:rPr>
        <w:t xml:space="preserve">Next </w:t>
      </w:r>
      <w:r>
        <w:t>button</w:t>
      </w:r>
    </w:p>
    <w:p w:rsidR="001D286B" w:rsidRDefault="002373A8" w:rsidP="00CF5B16">
      <w:pPr>
        <w:pStyle w:val="PlainText"/>
        <w:numPr>
          <w:ilvl w:val="1"/>
          <w:numId w:val="11"/>
        </w:numPr>
      </w:pPr>
      <w:r>
        <w:t>Define</w:t>
      </w:r>
      <w:r w:rsidR="001D286B">
        <w:t xml:space="preserve"> Glassfish Runtime Directory</w:t>
      </w:r>
    </w:p>
    <w:p w:rsidR="001D286B" w:rsidRDefault="002373A8" w:rsidP="00CF5B16">
      <w:pPr>
        <w:pStyle w:val="PlainText"/>
        <w:numPr>
          <w:ilvl w:val="2"/>
          <w:numId w:val="11"/>
        </w:numPr>
      </w:pPr>
      <w:r>
        <w:t>For JDK, select one specified in workspace</w:t>
      </w:r>
    </w:p>
    <w:p w:rsidR="002373A8" w:rsidRDefault="002373A8" w:rsidP="00CF5B16">
      <w:pPr>
        <w:pStyle w:val="PlainText"/>
        <w:numPr>
          <w:ilvl w:val="2"/>
          <w:numId w:val="11"/>
        </w:numPr>
      </w:pPr>
      <w:r>
        <w:lastRenderedPageBreak/>
        <w:t xml:space="preserve">For Runtime Name, select any name </w:t>
      </w:r>
    </w:p>
    <w:p w:rsidR="002373A8" w:rsidRDefault="002373A8" w:rsidP="00CF5B16">
      <w:pPr>
        <w:pStyle w:val="PlainText"/>
        <w:numPr>
          <w:ilvl w:val="2"/>
          <w:numId w:val="11"/>
        </w:numPr>
      </w:pPr>
      <w:r>
        <w:t xml:space="preserve">For Glassfish Server Directory, </w:t>
      </w:r>
      <w:r w:rsidR="00837B13">
        <w:t>select Glassfish 4.0 installation location</w:t>
      </w:r>
    </w:p>
    <w:p w:rsidR="00FD380B" w:rsidRDefault="00FD380B" w:rsidP="00CF5B16">
      <w:pPr>
        <w:pStyle w:val="PlainText"/>
        <w:numPr>
          <w:ilvl w:val="3"/>
          <w:numId w:val="11"/>
        </w:numPr>
      </w:pPr>
      <w:r>
        <w:t>If Glassfish 4.0 has already been installed in specified location, proceed to step ‘F’</w:t>
      </w:r>
    </w:p>
    <w:p w:rsidR="00FD380B" w:rsidRDefault="00FD380B" w:rsidP="00CF5B16">
      <w:pPr>
        <w:pStyle w:val="PlainText"/>
        <w:numPr>
          <w:ilvl w:val="1"/>
          <w:numId w:val="11"/>
        </w:numPr>
      </w:pPr>
      <w:r>
        <w:t>Install Glassfish 4.0</w:t>
      </w:r>
    </w:p>
    <w:p w:rsidR="00837B13" w:rsidRDefault="00837B13" w:rsidP="00CF5B16">
      <w:pPr>
        <w:pStyle w:val="PlainText"/>
        <w:numPr>
          <w:ilvl w:val="2"/>
          <w:numId w:val="11"/>
        </w:numPr>
      </w:pPr>
      <w:r>
        <w:t>The Dialog Box will complain that a Glassfish 4.0 installation cannot be located in the specified Glassfish Server Directory</w:t>
      </w:r>
    </w:p>
    <w:p w:rsidR="00837B13" w:rsidRDefault="00837B13" w:rsidP="00837B13">
      <w:pPr>
        <w:pStyle w:val="PlainText"/>
        <w:ind w:left="2160"/>
      </w:pPr>
      <w:r>
        <w:rPr>
          <w:noProof/>
        </w:rPr>
        <w:drawing>
          <wp:inline distT="0" distB="0" distL="0" distR="0">
            <wp:extent cx="3132529" cy="3232150"/>
            <wp:effectExtent l="0" t="0" r="0" b="635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7100" cy="323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37B13" w:rsidRDefault="00837B13" w:rsidP="00837B13">
      <w:pPr>
        <w:pStyle w:val="PlainText"/>
        <w:ind w:left="2160"/>
      </w:pPr>
      <w:r>
        <w:t xml:space="preserve"> </w:t>
      </w:r>
    </w:p>
    <w:p w:rsidR="00837B13" w:rsidRDefault="00837B13" w:rsidP="00CF5B16">
      <w:pPr>
        <w:pStyle w:val="PlainText"/>
        <w:numPr>
          <w:ilvl w:val="2"/>
          <w:numId w:val="11"/>
        </w:numPr>
      </w:pPr>
      <w:r>
        <w:t xml:space="preserve">Select </w:t>
      </w:r>
      <w:r>
        <w:rPr>
          <w:b/>
        </w:rPr>
        <w:t>Install Server</w:t>
      </w:r>
      <w:r>
        <w:t xml:space="preserve"> button</w:t>
      </w:r>
    </w:p>
    <w:p w:rsidR="00837B13" w:rsidRDefault="00837B13" w:rsidP="00CF5B16">
      <w:pPr>
        <w:pStyle w:val="PlainText"/>
        <w:numPr>
          <w:ilvl w:val="2"/>
          <w:numId w:val="11"/>
        </w:numPr>
      </w:pPr>
      <w:r>
        <w:t xml:space="preserve">Select </w:t>
      </w:r>
      <w:r>
        <w:rPr>
          <w:b/>
        </w:rPr>
        <w:t xml:space="preserve">Next </w:t>
      </w:r>
      <w:r>
        <w:t>button ensuring that license is accepted</w:t>
      </w:r>
    </w:p>
    <w:p w:rsidR="00837B13" w:rsidRDefault="00837B13" w:rsidP="00CF5B16">
      <w:pPr>
        <w:pStyle w:val="PlainText"/>
        <w:numPr>
          <w:ilvl w:val="2"/>
          <w:numId w:val="11"/>
        </w:numPr>
      </w:pPr>
      <w:r>
        <w:t>Glassfish 4.0 will be downloaded and installed</w:t>
      </w:r>
    </w:p>
    <w:p w:rsidR="00FD380B" w:rsidRDefault="00FD380B" w:rsidP="00CF5B16">
      <w:pPr>
        <w:pStyle w:val="PlainText"/>
        <w:numPr>
          <w:ilvl w:val="1"/>
          <w:numId w:val="11"/>
        </w:numPr>
      </w:pPr>
      <w:r>
        <w:t>Configure Glassfish 4.0 instance</w:t>
      </w:r>
    </w:p>
    <w:p w:rsidR="00FD380B" w:rsidRDefault="00FD380B" w:rsidP="00CF5B16">
      <w:pPr>
        <w:pStyle w:val="PlainText"/>
        <w:numPr>
          <w:ilvl w:val="2"/>
          <w:numId w:val="11"/>
        </w:numPr>
      </w:pPr>
      <w:r>
        <w:t>Select Domain Directory (default is appropriate)</w:t>
      </w:r>
    </w:p>
    <w:p w:rsidR="00FD380B" w:rsidRDefault="00FD380B" w:rsidP="00CF5B16">
      <w:pPr>
        <w:pStyle w:val="PlainText"/>
        <w:numPr>
          <w:ilvl w:val="2"/>
          <w:numId w:val="11"/>
        </w:numPr>
      </w:pPr>
      <w:r>
        <w:t>Select Administrator Id (default is appropriate)</w:t>
      </w:r>
    </w:p>
    <w:p w:rsidR="00FD380B" w:rsidRDefault="00FD380B" w:rsidP="00CF5B16">
      <w:pPr>
        <w:pStyle w:val="PlainText"/>
        <w:numPr>
          <w:ilvl w:val="2"/>
          <w:numId w:val="11"/>
        </w:numPr>
      </w:pPr>
      <w:r>
        <w:t>Select Administrator Password (default is appropriate)</w:t>
      </w:r>
    </w:p>
    <w:p w:rsidR="00FD380B" w:rsidRDefault="00FD380B" w:rsidP="00FD380B">
      <w:pPr>
        <w:pStyle w:val="PlainText"/>
        <w:ind w:left="2160"/>
      </w:pPr>
      <w:r>
        <w:rPr>
          <w:noProof/>
        </w:rPr>
        <w:lastRenderedPageBreak/>
        <w:drawing>
          <wp:inline distT="0" distB="0" distL="0" distR="0">
            <wp:extent cx="2854380" cy="2889250"/>
            <wp:effectExtent l="0" t="0" r="3175" b="63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8745" cy="289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D380B" w:rsidRDefault="00FD380B" w:rsidP="00FD380B">
      <w:pPr>
        <w:pStyle w:val="PlainText"/>
        <w:ind w:left="2160"/>
      </w:pPr>
      <w:r>
        <w:t xml:space="preserve"> </w:t>
      </w:r>
    </w:p>
    <w:p w:rsidR="00FD380B" w:rsidRDefault="00FD380B" w:rsidP="00CF5B16">
      <w:pPr>
        <w:pStyle w:val="PlainText"/>
        <w:numPr>
          <w:ilvl w:val="2"/>
          <w:numId w:val="11"/>
        </w:numPr>
      </w:pPr>
      <w:r>
        <w:t xml:space="preserve">Select </w:t>
      </w:r>
      <w:r>
        <w:rPr>
          <w:b/>
        </w:rPr>
        <w:t xml:space="preserve">Next </w:t>
      </w:r>
      <w:r>
        <w:t>button</w:t>
      </w:r>
    </w:p>
    <w:p w:rsidR="00FD380B" w:rsidRDefault="00105E5C" w:rsidP="00CF5B16">
      <w:pPr>
        <w:pStyle w:val="PlainText"/>
        <w:numPr>
          <w:ilvl w:val="2"/>
          <w:numId w:val="11"/>
        </w:numPr>
      </w:pPr>
      <w:r>
        <w:t>May deploy sim-rest-server at this point, but ignore for now</w:t>
      </w:r>
    </w:p>
    <w:p w:rsidR="00105E5C" w:rsidRDefault="00105E5C" w:rsidP="00CF5B16">
      <w:pPr>
        <w:pStyle w:val="PlainText"/>
        <w:numPr>
          <w:ilvl w:val="3"/>
          <w:numId w:val="11"/>
        </w:numPr>
      </w:pPr>
      <w:r>
        <w:t>Will present deployment at later stage</w:t>
      </w:r>
    </w:p>
    <w:p w:rsidR="00105E5C" w:rsidRDefault="00105E5C" w:rsidP="00CF5B16">
      <w:pPr>
        <w:pStyle w:val="PlainText"/>
        <w:numPr>
          <w:ilvl w:val="2"/>
          <w:numId w:val="11"/>
        </w:numPr>
      </w:pPr>
      <w:r>
        <w:t xml:space="preserve">Click </w:t>
      </w:r>
      <w:r>
        <w:rPr>
          <w:b/>
        </w:rPr>
        <w:t xml:space="preserve">Finish </w:t>
      </w:r>
      <w:r>
        <w:t>button</w:t>
      </w:r>
    </w:p>
    <w:p w:rsidR="00105E5C" w:rsidRDefault="00105E5C" w:rsidP="00CF5B16">
      <w:pPr>
        <w:pStyle w:val="PlainText"/>
        <w:numPr>
          <w:ilvl w:val="1"/>
          <w:numId w:val="11"/>
        </w:numPr>
      </w:pPr>
    </w:p>
    <w:p w:rsidR="00FD380B" w:rsidRDefault="00FD380B" w:rsidP="00CF5B16">
      <w:pPr>
        <w:pStyle w:val="PlainText"/>
        <w:numPr>
          <w:ilvl w:val="2"/>
          <w:numId w:val="11"/>
        </w:numPr>
      </w:pPr>
    </w:p>
    <w:p w:rsidR="00FD380B" w:rsidRDefault="00FD380B" w:rsidP="00FD380B">
      <w:pPr>
        <w:pStyle w:val="PlainText"/>
        <w:ind w:left="720"/>
      </w:pPr>
    </w:p>
    <w:p w:rsidR="006E4113" w:rsidRDefault="006E4113" w:rsidP="006E4113">
      <w:pPr>
        <w:pStyle w:val="Heading2"/>
        <w:rPr>
          <w:rFonts w:eastAsia="Times New Roman"/>
        </w:rPr>
      </w:pPr>
      <w:bookmarkStart w:id="28" w:name="_Toc373335634"/>
      <w:r>
        <w:rPr>
          <w:rFonts w:eastAsia="Times New Roman"/>
        </w:rPr>
        <w:t>NetBeans</w:t>
      </w:r>
      <w:bookmarkEnd w:id="28"/>
    </w:p>
    <w:p w:rsidR="006E4113" w:rsidRDefault="006E4113" w:rsidP="006E4113">
      <w:pPr>
        <w:pStyle w:val="Heading2"/>
        <w:rPr>
          <w:rFonts w:eastAsia="Times New Roman"/>
        </w:rPr>
      </w:pPr>
      <w:bookmarkStart w:id="29" w:name="_Toc373335635"/>
      <w:r>
        <w:rPr>
          <w:rFonts w:eastAsia="Times New Roman"/>
        </w:rPr>
        <w:t>IntelliJ</w:t>
      </w:r>
      <w:bookmarkEnd w:id="29"/>
    </w:p>
    <w:p w:rsidR="006E4113" w:rsidRDefault="006E4113" w:rsidP="006E4113">
      <w:pPr>
        <w:pStyle w:val="Heading2"/>
        <w:rPr>
          <w:rFonts w:eastAsia="Times New Roman"/>
        </w:rPr>
      </w:pPr>
      <w:bookmarkStart w:id="30" w:name="_Toc373335636"/>
      <w:r>
        <w:rPr>
          <w:rFonts w:eastAsia="Times New Roman"/>
        </w:rPr>
        <w:t>Command Line</w:t>
      </w:r>
      <w:bookmarkEnd w:id="30"/>
    </w:p>
    <w:p w:rsidR="005376D7" w:rsidRDefault="005376D7" w:rsidP="005376D7">
      <w:pPr>
        <w:pStyle w:val="Heading1"/>
        <w:rPr>
          <w:rFonts w:eastAsia="Times New Roman"/>
        </w:rPr>
      </w:pPr>
      <w:bookmarkStart w:id="31" w:name="_Toc373335637"/>
      <w:r>
        <w:rPr>
          <w:rFonts w:eastAsia="Times New Roman"/>
        </w:rPr>
        <w:t>Deploy Berkeley Database onto Server</w:t>
      </w:r>
      <w:bookmarkEnd w:id="31"/>
    </w:p>
    <w:p w:rsidR="005376D7" w:rsidRPr="005376D7" w:rsidRDefault="00C50A8F" w:rsidP="005376D7">
      <w:r>
        <w:t xml:space="preserve">&lt;To Be </w:t>
      </w:r>
      <w:r w:rsidR="005627D1">
        <w:t>Completed</w:t>
      </w:r>
      <w:r>
        <w:t>&gt;</w:t>
      </w:r>
    </w:p>
    <w:p w:rsidR="00105E5C" w:rsidRDefault="001C3B0F" w:rsidP="00105E5C">
      <w:pPr>
        <w:pStyle w:val="Heading1"/>
        <w:rPr>
          <w:rFonts w:eastAsia="Times New Roman"/>
        </w:rPr>
      </w:pPr>
      <w:bookmarkStart w:id="32" w:name="_Toc373335638"/>
      <w:r>
        <w:rPr>
          <w:rFonts w:eastAsia="Times New Roman"/>
        </w:rPr>
        <w:t>Start Glassfish Server</w:t>
      </w:r>
      <w:bookmarkEnd w:id="32"/>
    </w:p>
    <w:p w:rsidR="004366CD" w:rsidRDefault="001C3B0F" w:rsidP="004366CD">
      <w:pPr>
        <w:pStyle w:val="Heading2"/>
        <w:rPr>
          <w:rFonts w:eastAsia="Times New Roman"/>
        </w:rPr>
      </w:pPr>
      <w:bookmarkStart w:id="33" w:name="_Toc373335639"/>
      <w:r>
        <w:rPr>
          <w:rFonts w:eastAsia="Times New Roman"/>
        </w:rPr>
        <w:t>Eclipse</w:t>
      </w:r>
      <w:bookmarkEnd w:id="33"/>
    </w:p>
    <w:p w:rsidR="004366CD" w:rsidRPr="003633E4" w:rsidRDefault="003633E4" w:rsidP="00CF5B16">
      <w:pPr>
        <w:pStyle w:val="ListParagraph"/>
        <w:numPr>
          <w:ilvl w:val="0"/>
          <w:numId w:val="12"/>
        </w:numPr>
        <w:rPr>
          <w:rFonts w:eastAsia="Times New Roman"/>
          <w:color w:val="000000"/>
        </w:rPr>
      </w:pPr>
      <w:r>
        <w:rPr>
          <w:rFonts w:eastAsia="Times New Roman"/>
        </w:rPr>
        <w:t>Go to server panel</w:t>
      </w:r>
    </w:p>
    <w:p w:rsidR="003633E4" w:rsidRDefault="003633E4" w:rsidP="00CF5B16">
      <w:pPr>
        <w:pStyle w:val="ListParagraph"/>
        <w:numPr>
          <w:ilvl w:val="0"/>
          <w:numId w:val="12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Right-Click on Glassfish 4.0 Server</w:t>
      </w:r>
    </w:p>
    <w:p w:rsidR="003633E4" w:rsidRDefault="003633E4" w:rsidP="00CF5B16">
      <w:pPr>
        <w:pStyle w:val="ListParagraph"/>
        <w:numPr>
          <w:ilvl w:val="0"/>
          <w:numId w:val="12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Select Start</w:t>
      </w:r>
    </w:p>
    <w:p w:rsidR="001A2484" w:rsidRDefault="001A2484" w:rsidP="001A2484">
      <w:pPr>
        <w:pStyle w:val="ListParagraph"/>
        <w:rPr>
          <w:rFonts w:eastAsia="Times New Roman"/>
          <w:color w:val="000000"/>
        </w:rPr>
      </w:pPr>
      <w:r>
        <w:rPr>
          <w:noProof/>
        </w:rPr>
        <w:lastRenderedPageBreak/>
        <w:drawing>
          <wp:inline distT="0" distB="0" distL="0" distR="0">
            <wp:extent cx="3070225" cy="3273425"/>
            <wp:effectExtent l="0" t="0" r="0" b="317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7" cstate="print"/>
                    <a:srcRect l="30382" t="11654"/>
                    <a:stretch/>
                  </pic:blipFill>
                  <pic:spPr bwMode="auto">
                    <a:xfrm>
                      <a:off x="0" y="0"/>
                      <a:ext cx="3070225" cy="327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</w:rPr>
        <w:t xml:space="preserve"> </w:t>
      </w:r>
    </w:p>
    <w:p w:rsidR="001A2484" w:rsidRPr="004366CD" w:rsidRDefault="001A2484" w:rsidP="001A2484">
      <w:pPr>
        <w:pStyle w:val="ListParagraph"/>
        <w:rPr>
          <w:rFonts w:eastAsia="Times New Roman"/>
          <w:color w:val="000000"/>
        </w:rPr>
      </w:pPr>
    </w:p>
    <w:p w:rsidR="001C3B0F" w:rsidRDefault="001C3B0F" w:rsidP="001C3B0F">
      <w:pPr>
        <w:pStyle w:val="Heading2"/>
        <w:rPr>
          <w:rFonts w:eastAsia="Times New Roman"/>
        </w:rPr>
      </w:pPr>
      <w:bookmarkStart w:id="34" w:name="_Toc373335640"/>
      <w:r>
        <w:rPr>
          <w:rFonts w:eastAsia="Times New Roman"/>
        </w:rPr>
        <w:t>NetBeans</w:t>
      </w:r>
      <w:bookmarkEnd w:id="34"/>
    </w:p>
    <w:p w:rsidR="001C3B0F" w:rsidRDefault="001C3B0F" w:rsidP="001C3B0F">
      <w:pPr>
        <w:pStyle w:val="Heading2"/>
        <w:rPr>
          <w:rFonts w:eastAsia="Times New Roman"/>
        </w:rPr>
      </w:pPr>
      <w:bookmarkStart w:id="35" w:name="_Toc373335641"/>
      <w:r>
        <w:rPr>
          <w:rFonts w:eastAsia="Times New Roman"/>
        </w:rPr>
        <w:t>IntelliJ</w:t>
      </w:r>
      <w:bookmarkEnd w:id="35"/>
    </w:p>
    <w:p w:rsidR="001C3B0F" w:rsidRDefault="001C3B0F" w:rsidP="001C3B0F">
      <w:pPr>
        <w:pStyle w:val="Heading2"/>
        <w:rPr>
          <w:rFonts w:eastAsia="Times New Roman"/>
        </w:rPr>
      </w:pPr>
      <w:bookmarkStart w:id="36" w:name="_Toc373335642"/>
      <w:r>
        <w:rPr>
          <w:rFonts w:eastAsia="Times New Roman"/>
        </w:rPr>
        <w:t>Command Line</w:t>
      </w:r>
      <w:bookmarkEnd w:id="36"/>
    </w:p>
    <w:p w:rsidR="001C3B0F" w:rsidRDefault="001C3B0F" w:rsidP="001C3B0F">
      <w:pPr>
        <w:pStyle w:val="Heading1"/>
        <w:rPr>
          <w:rFonts w:eastAsia="Times New Roman"/>
        </w:rPr>
      </w:pPr>
      <w:bookmarkStart w:id="37" w:name="_Toc373335643"/>
      <w:r>
        <w:rPr>
          <w:rFonts w:eastAsia="Times New Roman"/>
        </w:rPr>
        <w:t>Configure Glassfish Properties</w:t>
      </w:r>
      <w:bookmarkEnd w:id="37"/>
    </w:p>
    <w:p w:rsidR="00CA2F8F" w:rsidRDefault="00CA2F8F" w:rsidP="00CF5B16">
      <w:pPr>
        <w:pStyle w:val="PlainText"/>
        <w:numPr>
          <w:ilvl w:val="0"/>
          <w:numId w:val="13"/>
        </w:numPr>
      </w:pPr>
      <w:r>
        <w:t xml:space="preserve">Goto Admin Console </w:t>
      </w:r>
      <w:hyperlink r:id="rId28" w:history="1">
        <w:r w:rsidRPr="003B5276">
          <w:rPr>
            <w:rStyle w:val="Hyperlink"/>
          </w:rPr>
          <w:t>http://localhost:4848/common/index.jsf</w:t>
        </w:r>
      </w:hyperlink>
    </w:p>
    <w:p w:rsidR="00CA2F8F" w:rsidRDefault="00CA2F8F" w:rsidP="00CF5B16">
      <w:pPr>
        <w:pStyle w:val="PlainText"/>
        <w:numPr>
          <w:ilvl w:val="0"/>
          <w:numId w:val="13"/>
        </w:numPr>
      </w:pPr>
      <w:r>
        <w:t xml:space="preserve">Open </w:t>
      </w:r>
      <w:r w:rsidRPr="002F1858">
        <w:rPr>
          <w:b/>
        </w:rPr>
        <w:t>Configurations</w:t>
      </w:r>
      <w:r>
        <w:t xml:space="preserve"> in tree</w:t>
      </w:r>
    </w:p>
    <w:p w:rsidR="00CA2F8F" w:rsidRPr="002E23A7" w:rsidRDefault="00CA2F8F" w:rsidP="00CF5B16">
      <w:pPr>
        <w:pStyle w:val="PlainText"/>
        <w:numPr>
          <w:ilvl w:val="0"/>
          <w:numId w:val="13"/>
        </w:numPr>
      </w:pPr>
      <w:r>
        <w:t xml:space="preserve">Open </w:t>
      </w:r>
      <w:r w:rsidRPr="002F1858">
        <w:rPr>
          <w:b/>
        </w:rPr>
        <w:t>server-config</w:t>
      </w:r>
      <w:r>
        <w:t xml:space="preserve"> under </w:t>
      </w:r>
      <w:r w:rsidRPr="00AD1843">
        <w:t>Configurations</w:t>
      </w:r>
    </w:p>
    <w:p w:rsidR="00CA2F8F" w:rsidRPr="002F1858" w:rsidRDefault="00CA2F8F" w:rsidP="00CF5B16">
      <w:pPr>
        <w:pStyle w:val="PlainText"/>
        <w:numPr>
          <w:ilvl w:val="0"/>
          <w:numId w:val="13"/>
        </w:numPr>
        <w:rPr>
          <w:b/>
        </w:rPr>
      </w:pPr>
      <w:r w:rsidRPr="002E23A7">
        <w:t>Select</w:t>
      </w:r>
      <w:r w:rsidRPr="00AD1843">
        <w:t xml:space="preserve"> </w:t>
      </w:r>
      <w:r w:rsidRPr="002F1858">
        <w:rPr>
          <w:b/>
        </w:rPr>
        <w:t>JVM Settings</w:t>
      </w:r>
      <w:r w:rsidR="002F1858">
        <w:rPr>
          <w:b/>
        </w:rPr>
        <w:t xml:space="preserve"> under </w:t>
      </w:r>
      <w:r w:rsidR="002F1858" w:rsidRPr="002F1858">
        <w:t>server-config</w:t>
      </w:r>
    </w:p>
    <w:p w:rsidR="00CA2F8F" w:rsidRPr="00602587" w:rsidRDefault="00CA2F8F" w:rsidP="00CF5B16">
      <w:pPr>
        <w:pStyle w:val="PlainText"/>
        <w:numPr>
          <w:ilvl w:val="0"/>
          <w:numId w:val="13"/>
        </w:numPr>
      </w:pPr>
      <w:r>
        <w:t xml:space="preserve">Select </w:t>
      </w:r>
      <w:r w:rsidRPr="00C1541F">
        <w:rPr>
          <w:b/>
        </w:rPr>
        <w:t>JVM Options</w:t>
      </w:r>
      <w:r>
        <w:t xml:space="preserve"> Tab</w:t>
      </w:r>
    </w:p>
    <w:p w:rsidR="00CA2F8F" w:rsidRDefault="00CA2F8F" w:rsidP="00CA2F8F">
      <w:pPr>
        <w:pStyle w:val="ListParagraph"/>
        <w:rPr>
          <w:rFonts w:eastAsia="Times New Roman"/>
          <w:color w:val="000000"/>
        </w:rPr>
      </w:pPr>
      <w:r>
        <w:rPr>
          <w:noProof/>
        </w:rPr>
        <w:lastRenderedPageBreak/>
        <w:drawing>
          <wp:inline distT="0" distB="0" distL="0" distR="0">
            <wp:extent cx="5943600" cy="221615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</w:rPr>
        <w:t xml:space="preserve"> </w:t>
      </w:r>
    </w:p>
    <w:p w:rsidR="00CA2F8F" w:rsidRDefault="00CA2F8F" w:rsidP="00CA2F8F">
      <w:pPr>
        <w:pStyle w:val="ListParagrap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</w:t>
      </w:r>
    </w:p>
    <w:p w:rsidR="00CA2F8F" w:rsidRDefault="00CA2F8F" w:rsidP="00CF5B16">
      <w:pPr>
        <w:pStyle w:val="PlainText"/>
        <w:numPr>
          <w:ilvl w:val="0"/>
          <w:numId w:val="13"/>
        </w:numPr>
      </w:pPr>
      <w:r>
        <w:t xml:space="preserve">Change –XX:MaxPermSize </w:t>
      </w:r>
      <w:r w:rsidR="00C1541F">
        <w:t xml:space="preserve">variable </w:t>
      </w:r>
      <w:r>
        <w:t>to 512m</w:t>
      </w:r>
    </w:p>
    <w:p w:rsidR="00CA2F8F" w:rsidRDefault="00CA2F8F" w:rsidP="00CF5B16">
      <w:pPr>
        <w:pStyle w:val="PlainText"/>
        <w:numPr>
          <w:ilvl w:val="0"/>
          <w:numId w:val="13"/>
        </w:numPr>
      </w:pPr>
      <w:r>
        <w:t>Change –Xmx variable to –Xmx1600m</w:t>
      </w:r>
    </w:p>
    <w:p w:rsidR="00C1541F" w:rsidRDefault="00CA2F8F" w:rsidP="00CF5B16">
      <w:pPr>
        <w:pStyle w:val="PlainText"/>
        <w:numPr>
          <w:ilvl w:val="0"/>
          <w:numId w:val="13"/>
        </w:numPr>
      </w:pPr>
      <w:r>
        <w:t xml:space="preserve">Add </w:t>
      </w:r>
      <w:r w:rsidR="00C1541F">
        <w:t>JVM Option</w:t>
      </w:r>
      <w:r>
        <w:t xml:space="preserve"> </w:t>
      </w:r>
    </w:p>
    <w:p w:rsidR="00C1541F" w:rsidRDefault="00C1541F" w:rsidP="00CF5B16">
      <w:pPr>
        <w:pStyle w:val="PlainText"/>
        <w:numPr>
          <w:ilvl w:val="1"/>
          <w:numId w:val="13"/>
        </w:numPr>
      </w:pPr>
      <w:r>
        <w:t xml:space="preserve">Select </w:t>
      </w:r>
      <w:r>
        <w:rPr>
          <w:b/>
        </w:rPr>
        <w:t>Add JVM Option</w:t>
      </w:r>
      <w:r>
        <w:t xml:space="preserve"> button</w:t>
      </w:r>
    </w:p>
    <w:p w:rsidR="00CA2F8F" w:rsidRDefault="00C1541F" w:rsidP="00CF5B16">
      <w:pPr>
        <w:pStyle w:val="PlainText"/>
        <w:numPr>
          <w:ilvl w:val="1"/>
          <w:numId w:val="13"/>
        </w:numPr>
      </w:pPr>
      <w:r>
        <w:t>Add string “</w:t>
      </w:r>
      <w:r w:rsidRPr="00C1541F">
        <w:t>-</w:t>
      </w:r>
      <w:r w:rsidR="00CA2F8F">
        <w:t>XX:-UseGCOverheadLimit</w:t>
      </w:r>
      <w:r>
        <w:t>”</w:t>
      </w:r>
    </w:p>
    <w:p w:rsidR="00CA2F8F" w:rsidRPr="00CA2F8F" w:rsidRDefault="00CA2F8F" w:rsidP="00CF5B16">
      <w:pPr>
        <w:pStyle w:val="PlainText"/>
        <w:numPr>
          <w:ilvl w:val="0"/>
          <w:numId w:val="13"/>
        </w:numPr>
      </w:pPr>
      <w:r>
        <w:t>Save</w:t>
      </w:r>
    </w:p>
    <w:p w:rsidR="00105E5C" w:rsidRDefault="005E2023" w:rsidP="00105E5C">
      <w:pPr>
        <w:pStyle w:val="Heading1"/>
        <w:rPr>
          <w:rFonts w:eastAsia="Times New Roman"/>
        </w:rPr>
      </w:pPr>
      <w:bookmarkStart w:id="38" w:name="_Toc373335644"/>
      <w:r>
        <w:rPr>
          <w:rFonts w:eastAsia="Times New Roman"/>
        </w:rPr>
        <w:t>Deploy</w:t>
      </w:r>
      <w:r w:rsidR="00105E5C">
        <w:rPr>
          <w:rFonts w:eastAsia="Times New Roman"/>
        </w:rPr>
        <w:t xml:space="preserve"> SIM Rest Server</w:t>
      </w:r>
      <w:bookmarkEnd w:id="38"/>
    </w:p>
    <w:p w:rsidR="006E4113" w:rsidRDefault="00105E5C" w:rsidP="006E4113">
      <w:pPr>
        <w:pStyle w:val="Heading2"/>
        <w:rPr>
          <w:rFonts w:eastAsia="Times New Roman"/>
        </w:rPr>
      </w:pPr>
      <w:bookmarkStart w:id="39" w:name="_Toc373335645"/>
      <w:r>
        <w:rPr>
          <w:rFonts w:eastAsia="Times New Roman"/>
        </w:rPr>
        <w:t>Via AutoDeploy</w:t>
      </w:r>
      <w:bookmarkEnd w:id="39"/>
    </w:p>
    <w:p w:rsidR="002F1858" w:rsidRDefault="002F1858" w:rsidP="00CF5B16">
      <w:pPr>
        <w:pStyle w:val="PlainText"/>
        <w:numPr>
          <w:ilvl w:val="0"/>
          <w:numId w:val="14"/>
        </w:numPr>
      </w:pPr>
      <w:r>
        <w:t>Goto SIM/sim-rest-server/target folder</w:t>
      </w:r>
    </w:p>
    <w:p w:rsidR="002F1858" w:rsidRDefault="002F1858" w:rsidP="00CF5B16">
      <w:pPr>
        <w:pStyle w:val="PlainText"/>
        <w:numPr>
          <w:ilvl w:val="0"/>
          <w:numId w:val="14"/>
        </w:numPr>
      </w:pPr>
      <w:r>
        <w:t xml:space="preserve">Copy </w:t>
      </w:r>
      <w:r w:rsidRPr="002F1858">
        <w:t>sim-rest-server-1.2-SNAPSHOT.war</w:t>
      </w:r>
      <w:r>
        <w:t xml:space="preserve"> file</w:t>
      </w:r>
    </w:p>
    <w:p w:rsidR="002F1858" w:rsidRDefault="002F1858" w:rsidP="00CF5B16">
      <w:pPr>
        <w:pStyle w:val="PlainText"/>
        <w:numPr>
          <w:ilvl w:val="0"/>
          <w:numId w:val="14"/>
        </w:numPr>
      </w:pPr>
      <w:r>
        <w:t xml:space="preserve">Paste </w:t>
      </w:r>
      <w:r w:rsidRPr="002F1858">
        <w:t>sim-rest-server-1.2-SNAPSHOT.war</w:t>
      </w:r>
      <w:r>
        <w:t xml:space="preserve"> file to:</w:t>
      </w:r>
    </w:p>
    <w:p w:rsidR="002F1858" w:rsidRPr="00CA2F8F" w:rsidRDefault="002F1858" w:rsidP="002F1858">
      <w:pPr>
        <w:pStyle w:val="PlainText"/>
        <w:ind w:left="720"/>
      </w:pPr>
      <w:r>
        <w:t xml:space="preserve"> &lt;Glassfish Installation Home&gt;\</w:t>
      </w:r>
      <w:r w:rsidRPr="002F1858">
        <w:t xml:space="preserve"> domains\domain1\autodeploy</w:t>
      </w:r>
      <w:r>
        <w:t xml:space="preserve"> folder</w:t>
      </w:r>
    </w:p>
    <w:p w:rsidR="002F1858" w:rsidRDefault="002F1858" w:rsidP="002F1858">
      <w:pPr>
        <w:pStyle w:val="Heading2"/>
        <w:rPr>
          <w:rFonts w:eastAsia="Times New Roman"/>
        </w:rPr>
      </w:pPr>
      <w:bookmarkStart w:id="40" w:name="_Toc373335646"/>
      <w:r>
        <w:rPr>
          <w:rFonts w:eastAsia="Times New Roman"/>
        </w:rPr>
        <w:t>Via Glassfish Administrator Web Page</w:t>
      </w:r>
      <w:bookmarkEnd w:id="40"/>
    </w:p>
    <w:p w:rsidR="00C1541F" w:rsidRDefault="00C1541F" w:rsidP="00CF5B16">
      <w:pPr>
        <w:pStyle w:val="PlainText"/>
        <w:numPr>
          <w:ilvl w:val="0"/>
          <w:numId w:val="15"/>
        </w:numPr>
      </w:pPr>
      <w:r>
        <w:t xml:space="preserve">Goto Admin Console </w:t>
      </w:r>
      <w:hyperlink r:id="rId30" w:history="1">
        <w:r w:rsidRPr="003B5276">
          <w:rPr>
            <w:rStyle w:val="Hyperlink"/>
          </w:rPr>
          <w:t>http://localhost:4848/common/index.jsf</w:t>
        </w:r>
      </w:hyperlink>
    </w:p>
    <w:p w:rsidR="00C1541F" w:rsidRDefault="00C1541F" w:rsidP="00CF5B16">
      <w:pPr>
        <w:pStyle w:val="PlainText"/>
        <w:numPr>
          <w:ilvl w:val="0"/>
          <w:numId w:val="15"/>
        </w:numPr>
      </w:pPr>
      <w:r>
        <w:t xml:space="preserve">Open </w:t>
      </w:r>
      <w:r>
        <w:rPr>
          <w:b/>
        </w:rPr>
        <w:t>Applications</w:t>
      </w:r>
      <w:r>
        <w:t xml:space="preserve"> in tree</w:t>
      </w:r>
    </w:p>
    <w:p w:rsidR="00C1541F" w:rsidRDefault="00C1541F" w:rsidP="00CF5B16">
      <w:pPr>
        <w:pStyle w:val="PlainText"/>
        <w:numPr>
          <w:ilvl w:val="0"/>
          <w:numId w:val="15"/>
        </w:numPr>
      </w:pPr>
      <w:r>
        <w:t xml:space="preserve">Select </w:t>
      </w:r>
      <w:r w:rsidRPr="00C1541F">
        <w:rPr>
          <w:b/>
        </w:rPr>
        <w:t>Deploy</w:t>
      </w:r>
      <w:r>
        <w:t xml:space="preserve"> </w:t>
      </w:r>
      <w:r w:rsidRPr="00C1541F">
        <w:t>b</w:t>
      </w:r>
      <w:r>
        <w:t>utton</w:t>
      </w:r>
    </w:p>
    <w:p w:rsidR="00C1541F" w:rsidRDefault="00C1541F" w:rsidP="00C1541F">
      <w:pPr>
        <w:pStyle w:val="PlainText"/>
        <w:ind w:left="720"/>
      </w:pPr>
      <w:r>
        <w:rPr>
          <w:noProof/>
        </w:rPr>
        <w:lastRenderedPageBreak/>
        <w:drawing>
          <wp:inline distT="0" distB="0" distL="0" distR="0">
            <wp:extent cx="5943600" cy="293560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1541F" w:rsidRDefault="00C1541F" w:rsidP="00C1541F">
      <w:pPr>
        <w:pStyle w:val="PlainText"/>
        <w:ind w:left="720"/>
      </w:pPr>
      <w:r>
        <w:t xml:space="preserve"> </w:t>
      </w:r>
    </w:p>
    <w:p w:rsidR="00890F81" w:rsidRDefault="00C1541F" w:rsidP="00CF5B16">
      <w:pPr>
        <w:pStyle w:val="PlainText"/>
        <w:numPr>
          <w:ilvl w:val="0"/>
          <w:numId w:val="14"/>
        </w:numPr>
      </w:pPr>
      <w:r>
        <w:t xml:space="preserve">Select </w:t>
      </w:r>
      <w:r w:rsidRPr="00890F81">
        <w:rPr>
          <w:b/>
        </w:rPr>
        <w:t>Browse</w:t>
      </w:r>
      <w:r>
        <w:t xml:space="preserve"> button</w:t>
      </w:r>
    </w:p>
    <w:p w:rsidR="00890F81" w:rsidRDefault="00C1541F" w:rsidP="00CF5B16">
      <w:pPr>
        <w:pStyle w:val="PlainText"/>
        <w:numPr>
          <w:ilvl w:val="0"/>
          <w:numId w:val="14"/>
        </w:numPr>
      </w:pPr>
      <w:r>
        <w:t>Add the SIM/sim-rest-server/target/</w:t>
      </w:r>
      <w:r w:rsidRPr="002F1858">
        <w:t>sim-rest-server-1.2-SNAPSHOT.war</w:t>
      </w:r>
      <w:r>
        <w:t xml:space="preserve"> file</w:t>
      </w:r>
    </w:p>
    <w:p w:rsidR="00C1541F" w:rsidRDefault="00C1541F" w:rsidP="00CF5B16">
      <w:pPr>
        <w:pStyle w:val="PlainText"/>
        <w:numPr>
          <w:ilvl w:val="0"/>
          <w:numId w:val="14"/>
        </w:numPr>
      </w:pPr>
      <w:r>
        <w:t xml:space="preserve">Select </w:t>
      </w:r>
      <w:r w:rsidRPr="00890F81">
        <w:rPr>
          <w:b/>
        </w:rPr>
        <w:t>OK</w:t>
      </w:r>
      <w:r>
        <w:t xml:space="preserve"> button </w:t>
      </w:r>
    </w:p>
    <w:p w:rsidR="002F1858" w:rsidRDefault="002F1858" w:rsidP="002F1858">
      <w:pPr>
        <w:pStyle w:val="Heading2"/>
        <w:rPr>
          <w:rFonts w:eastAsia="Times New Roman"/>
        </w:rPr>
      </w:pPr>
      <w:bookmarkStart w:id="41" w:name="_Toc373335647"/>
      <w:r>
        <w:rPr>
          <w:rFonts w:eastAsia="Times New Roman"/>
        </w:rPr>
        <w:t>Test Deployment</w:t>
      </w:r>
      <w:bookmarkEnd w:id="41"/>
    </w:p>
    <w:p w:rsidR="00F34243" w:rsidRDefault="00F34243" w:rsidP="00CF5B16">
      <w:pPr>
        <w:pStyle w:val="PlainText"/>
        <w:numPr>
          <w:ilvl w:val="0"/>
          <w:numId w:val="16"/>
        </w:numPr>
      </w:pPr>
      <w:r>
        <w:t xml:space="preserve">Open WebPage to: </w:t>
      </w:r>
      <w:hyperlink r:id="rId32" w:history="1">
        <w:r w:rsidRPr="003B5276">
          <w:rPr>
            <w:rStyle w:val="Hyperlink"/>
          </w:rPr>
          <w:t>http://localhost:8080/sim/</w:t>
        </w:r>
      </w:hyperlink>
    </w:p>
    <w:p w:rsidR="00F34243" w:rsidRDefault="00F34243" w:rsidP="00CF5B16">
      <w:pPr>
        <w:pStyle w:val="PlainText"/>
        <w:numPr>
          <w:ilvl w:val="0"/>
          <w:numId w:val="16"/>
        </w:numPr>
      </w:pPr>
      <w:r>
        <w:t>Should be able to view:</w:t>
      </w:r>
    </w:p>
    <w:p w:rsidR="00F34243" w:rsidRPr="00F34243" w:rsidRDefault="00F34243" w:rsidP="00F34243">
      <w:pPr>
        <w:pStyle w:val="PlainText"/>
        <w:ind w:left="720"/>
      </w:pPr>
      <w:r>
        <w:rPr>
          <w:noProof/>
        </w:rPr>
        <w:drawing>
          <wp:inline distT="0" distB="0" distL="0" distR="0">
            <wp:extent cx="5541636" cy="2705100"/>
            <wp:effectExtent l="0" t="0" r="254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1636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243" w:rsidRPr="00F34243" w:rsidSect="00AC0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F5C8B"/>
    <w:multiLevelType w:val="hybridMultilevel"/>
    <w:tmpl w:val="8788ED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C54660"/>
    <w:multiLevelType w:val="hybridMultilevel"/>
    <w:tmpl w:val="E7AAE414"/>
    <w:lvl w:ilvl="0" w:tplc="584246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93BE0"/>
    <w:multiLevelType w:val="hybridMultilevel"/>
    <w:tmpl w:val="38AA4278"/>
    <w:lvl w:ilvl="0" w:tplc="736439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F37E39"/>
    <w:multiLevelType w:val="hybridMultilevel"/>
    <w:tmpl w:val="E44AA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E73B44"/>
    <w:multiLevelType w:val="hybridMultilevel"/>
    <w:tmpl w:val="0448AF86"/>
    <w:lvl w:ilvl="0" w:tplc="159E94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247FD"/>
    <w:multiLevelType w:val="hybridMultilevel"/>
    <w:tmpl w:val="486851E0"/>
    <w:lvl w:ilvl="0" w:tplc="8E6E8C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C25FD0"/>
    <w:multiLevelType w:val="hybridMultilevel"/>
    <w:tmpl w:val="2970F52C"/>
    <w:lvl w:ilvl="0" w:tplc="5B0E7A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652022"/>
    <w:multiLevelType w:val="hybridMultilevel"/>
    <w:tmpl w:val="013E064E"/>
    <w:lvl w:ilvl="0" w:tplc="17CC2F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CD7E92"/>
    <w:multiLevelType w:val="hybridMultilevel"/>
    <w:tmpl w:val="2970F52C"/>
    <w:lvl w:ilvl="0" w:tplc="5B0E7A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BA6E1A"/>
    <w:multiLevelType w:val="hybridMultilevel"/>
    <w:tmpl w:val="E44AA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5B4793"/>
    <w:multiLevelType w:val="hybridMultilevel"/>
    <w:tmpl w:val="E44AA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3236F6"/>
    <w:multiLevelType w:val="hybridMultilevel"/>
    <w:tmpl w:val="736C66C0"/>
    <w:lvl w:ilvl="0" w:tplc="2D543C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9759D0"/>
    <w:multiLevelType w:val="hybridMultilevel"/>
    <w:tmpl w:val="B98255AC"/>
    <w:lvl w:ilvl="0" w:tplc="2A3213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A8126B"/>
    <w:multiLevelType w:val="hybridMultilevel"/>
    <w:tmpl w:val="8788ED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E92220F"/>
    <w:multiLevelType w:val="hybridMultilevel"/>
    <w:tmpl w:val="617421A4"/>
    <w:lvl w:ilvl="0" w:tplc="1876C7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76249E"/>
    <w:multiLevelType w:val="hybridMultilevel"/>
    <w:tmpl w:val="CC1CD85C"/>
    <w:lvl w:ilvl="0" w:tplc="C42A02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A45384"/>
    <w:multiLevelType w:val="hybridMultilevel"/>
    <w:tmpl w:val="2970F52C"/>
    <w:lvl w:ilvl="0" w:tplc="5B0E7A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A82758"/>
    <w:multiLevelType w:val="hybridMultilevel"/>
    <w:tmpl w:val="8788ED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A270FDE"/>
    <w:multiLevelType w:val="hybridMultilevel"/>
    <w:tmpl w:val="E44AA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427C99"/>
    <w:multiLevelType w:val="hybridMultilevel"/>
    <w:tmpl w:val="E44AA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FD5E9B"/>
    <w:multiLevelType w:val="hybridMultilevel"/>
    <w:tmpl w:val="CFA44F4A"/>
    <w:lvl w:ilvl="0" w:tplc="23CA63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"/>
  </w:num>
  <w:num w:numId="3">
    <w:abstractNumId w:val="0"/>
  </w:num>
  <w:num w:numId="4">
    <w:abstractNumId w:val="13"/>
  </w:num>
  <w:num w:numId="5">
    <w:abstractNumId w:val="10"/>
  </w:num>
  <w:num w:numId="6">
    <w:abstractNumId w:val="5"/>
  </w:num>
  <w:num w:numId="7">
    <w:abstractNumId w:val="8"/>
  </w:num>
  <w:num w:numId="8">
    <w:abstractNumId w:val="3"/>
  </w:num>
  <w:num w:numId="9">
    <w:abstractNumId w:val="20"/>
  </w:num>
  <w:num w:numId="10">
    <w:abstractNumId w:val="15"/>
  </w:num>
  <w:num w:numId="11">
    <w:abstractNumId w:val="14"/>
  </w:num>
  <w:num w:numId="12">
    <w:abstractNumId w:val="1"/>
  </w:num>
  <w:num w:numId="13">
    <w:abstractNumId w:val="4"/>
  </w:num>
  <w:num w:numId="14">
    <w:abstractNumId w:val="12"/>
  </w:num>
  <w:num w:numId="15">
    <w:abstractNumId w:val="7"/>
  </w:num>
  <w:num w:numId="16">
    <w:abstractNumId w:val="11"/>
  </w:num>
  <w:num w:numId="17">
    <w:abstractNumId w:val="6"/>
  </w:num>
  <w:num w:numId="18">
    <w:abstractNumId w:val="16"/>
  </w:num>
  <w:num w:numId="19">
    <w:abstractNumId w:val="19"/>
  </w:num>
  <w:num w:numId="20">
    <w:abstractNumId w:val="9"/>
  </w:num>
  <w:num w:numId="21">
    <w:abstractNumId w:val="1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4A37C3"/>
    <w:rsid w:val="00004FDC"/>
    <w:rsid w:val="00020B7F"/>
    <w:rsid w:val="00036FC2"/>
    <w:rsid w:val="00060C1A"/>
    <w:rsid w:val="000B72E9"/>
    <w:rsid w:val="000C4213"/>
    <w:rsid w:val="000F1F70"/>
    <w:rsid w:val="00105E5C"/>
    <w:rsid w:val="00107084"/>
    <w:rsid w:val="00134010"/>
    <w:rsid w:val="00155CCC"/>
    <w:rsid w:val="0016344D"/>
    <w:rsid w:val="00181028"/>
    <w:rsid w:val="00187F00"/>
    <w:rsid w:val="0019216D"/>
    <w:rsid w:val="001952C9"/>
    <w:rsid w:val="001A2484"/>
    <w:rsid w:val="001C3B0F"/>
    <w:rsid w:val="001D286B"/>
    <w:rsid w:val="00212226"/>
    <w:rsid w:val="002373A8"/>
    <w:rsid w:val="00246B29"/>
    <w:rsid w:val="00263662"/>
    <w:rsid w:val="0026376E"/>
    <w:rsid w:val="00276337"/>
    <w:rsid w:val="002D3057"/>
    <w:rsid w:val="002E1279"/>
    <w:rsid w:val="002E23A7"/>
    <w:rsid w:val="002F1858"/>
    <w:rsid w:val="002F2CCD"/>
    <w:rsid w:val="002F312D"/>
    <w:rsid w:val="002F31F1"/>
    <w:rsid w:val="00310DC4"/>
    <w:rsid w:val="003222A2"/>
    <w:rsid w:val="00343CEC"/>
    <w:rsid w:val="00351453"/>
    <w:rsid w:val="00352C43"/>
    <w:rsid w:val="00355758"/>
    <w:rsid w:val="00361854"/>
    <w:rsid w:val="003633E4"/>
    <w:rsid w:val="00397A7E"/>
    <w:rsid w:val="003A5187"/>
    <w:rsid w:val="003B3594"/>
    <w:rsid w:val="003E0914"/>
    <w:rsid w:val="003F1DF5"/>
    <w:rsid w:val="003F7E9F"/>
    <w:rsid w:val="004151ED"/>
    <w:rsid w:val="00421F77"/>
    <w:rsid w:val="004366CD"/>
    <w:rsid w:val="004415F5"/>
    <w:rsid w:val="00455B20"/>
    <w:rsid w:val="004827DD"/>
    <w:rsid w:val="00491440"/>
    <w:rsid w:val="00492840"/>
    <w:rsid w:val="004A37C3"/>
    <w:rsid w:val="004F3531"/>
    <w:rsid w:val="004F5D10"/>
    <w:rsid w:val="00511ADD"/>
    <w:rsid w:val="00513714"/>
    <w:rsid w:val="00517E54"/>
    <w:rsid w:val="00526900"/>
    <w:rsid w:val="005376D7"/>
    <w:rsid w:val="005627D1"/>
    <w:rsid w:val="00571EB1"/>
    <w:rsid w:val="0059471F"/>
    <w:rsid w:val="00597CFF"/>
    <w:rsid w:val="005C2B02"/>
    <w:rsid w:val="005E2023"/>
    <w:rsid w:val="005F0480"/>
    <w:rsid w:val="00602587"/>
    <w:rsid w:val="006032F2"/>
    <w:rsid w:val="006049CA"/>
    <w:rsid w:val="00641D34"/>
    <w:rsid w:val="00647C87"/>
    <w:rsid w:val="0069517D"/>
    <w:rsid w:val="006A5D08"/>
    <w:rsid w:val="006B53E5"/>
    <w:rsid w:val="006B5DDF"/>
    <w:rsid w:val="006B60CD"/>
    <w:rsid w:val="006C1EBC"/>
    <w:rsid w:val="006C3780"/>
    <w:rsid w:val="006D0230"/>
    <w:rsid w:val="006D7434"/>
    <w:rsid w:val="006E4113"/>
    <w:rsid w:val="006F0E27"/>
    <w:rsid w:val="006F5D90"/>
    <w:rsid w:val="00704B70"/>
    <w:rsid w:val="00706CC6"/>
    <w:rsid w:val="0074493E"/>
    <w:rsid w:val="0076260E"/>
    <w:rsid w:val="007747BB"/>
    <w:rsid w:val="00775BB4"/>
    <w:rsid w:val="00776FB3"/>
    <w:rsid w:val="00783EDB"/>
    <w:rsid w:val="0079430D"/>
    <w:rsid w:val="007A25C6"/>
    <w:rsid w:val="007B181B"/>
    <w:rsid w:val="007B7782"/>
    <w:rsid w:val="007C6AEA"/>
    <w:rsid w:val="007D08CE"/>
    <w:rsid w:val="007E4AAD"/>
    <w:rsid w:val="007F0FD4"/>
    <w:rsid w:val="00800150"/>
    <w:rsid w:val="00820BDA"/>
    <w:rsid w:val="008271BB"/>
    <w:rsid w:val="00830CBF"/>
    <w:rsid w:val="00837B13"/>
    <w:rsid w:val="008409B1"/>
    <w:rsid w:val="008504AB"/>
    <w:rsid w:val="008552B9"/>
    <w:rsid w:val="00855812"/>
    <w:rsid w:val="008810F5"/>
    <w:rsid w:val="00890F81"/>
    <w:rsid w:val="00897DF9"/>
    <w:rsid w:val="008B1E08"/>
    <w:rsid w:val="008C35D9"/>
    <w:rsid w:val="008C5056"/>
    <w:rsid w:val="008D2984"/>
    <w:rsid w:val="008D5858"/>
    <w:rsid w:val="008D785E"/>
    <w:rsid w:val="00902E26"/>
    <w:rsid w:val="00911DAD"/>
    <w:rsid w:val="00935AC1"/>
    <w:rsid w:val="00942EA8"/>
    <w:rsid w:val="00944839"/>
    <w:rsid w:val="009530D3"/>
    <w:rsid w:val="009C0366"/>
    <w:rsid w:val="009F53E4"/>
    <w:rsid w:val="00A01A55"/>
    <w:rsid w:val="00A12EFB"/>
    <w:rsid w:val="00A15F08"/>
    <w:rsid w:val="00A27102"/>
    <w:rsid w:val="00A64B76"/>
    <w:rsid w:val="00A75EFC"/>
    <w:rsid w:val="00A86C7F"/>
    <w:rsid w:val="00A94890"/>
    <w:rsid w:val="00AA299D"/>
    <w:rsid w:val="00AC0386"/>
    <w:rsid w:val="00AC08F0"/>
    <w:rsid w:val="00AD1843"/>
    <w:rsid w:val="00B42ADC"/>
    <w:rsid w:val="00B647E6"/>
    <w:rsid w:val="00BB5A8A"/>
    <w:rsid w:val="00BF1F95"/>
    <w:rsid w:val="00BF6D03"/>
    <w:rsid w:val="00BF748F"/>
    <w:rsid w:val="00C07EAF"/>
    <w:rsid w:val="00C1541F"/>
    <w:rsid w:val="00C26CE7"/>
    <w:rsid w:val="00C368C5"/>
    <w:rsid w:val="00C45D69"/>
    <w:rsid w:val="00C4745D"/>
    <w:rsid w:val="00C50A8F"/>
    <w:rsid w:val="00C515E7"/>
    <w:rsid w:val="00C56EE7"/>
    <w:rsid w:val="00C941B8"/>
    <w:rsid w:val="00C9455A"/>
    <w:rsid w:val="00C96D98"/>
    <w:rsid w:val="00CA2F8F"/>
    <w:rsid w:val="00CB1E1B"/>
    <w:rsid w:val="00CE4653"/>
    <w:rsid w:val="00CF0EE5"/>
    <w:rsid w:val="00CF5B16"/>
    <w:rsid w:val="00D057C0"/>
    <w:rsid w:val="00D11B5A"/>
    <w:rsid w:val="00D1662F"/>
    <w:rsid w:val="00D21994"/>
    <w:rsid w:val="00D21A44"/>
    <w:rsid w:val="00D52DBD"/>
    <w:rsid w:val="00D66189"/>
    <w:rsid w:val="00D929DA"/>
    <w:rsid w:val="00DA15AC"/>
    <w:rsid w:val="00DA7502"/>
    <w:rsid w:val="00DC5719"/>
    <w:rsid w:val="00DD3977"/>
    <w:rsid w:val="00DD3A02"/>
    <w:rsid w:val="00DF5AA8"/>
    <w:rsid w:val="00E3040F"/>
    <w:rsid w:val="00E31941"/>
    <w:rsid w:val="00E703FD"/>
    <w:rsid w:val="00E7270D"/>
    <w:rsid w:val="00E90239"/>
    <w:rsid w:val="00E91B56"/>
    <w:rsid w:val="00E9610D"/>
    <w:rsid w:val="00EF63A6"/>
    <w:rsid w:val="00EF7EA3"/>
    <w:rsid w:val="00F2089A"/>
    <w:rsid w:val="00F30D97"/>
    <w:rsid w:val="00F330EA"/>
    <w:rsid w:val="00F34243"/>
    <w:rsid w:val="00F443F5"/>
    <w:rsid w:val="00F5574C"/>
    <w:rsid w:val="00F70807"/>
    <w:rsid w:val="00F74C50"/>
    <w:rsid w:val="00F766E6"/>
    <w:rsid w:val="00F7759C"/>
    <w:rsid w:val="00F85C93"/>
    <w:rsid w:val="00FA7933"/>
    <w:rsid w:val="00FC0EBA"/>
    <w:rsid w:val="00FD380B"/>
    <w:rsid w:val="00FE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CC0B2E-E29A-4AF7-B2A6-D4CBB2045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8F0"/>
  </w:style>
  <w:style w:type="paragraph" w:styleId="Heading1">
    <w:name w:val="heading 1"/>
    <w:basedOn w:val="Normal"/>
    <w:next w:val="Normal"/>
    <w:link w:val="Heading1Char"/>
    <w:uiPriority w:val="9"/>
    <w:qFormat/>
    <w:rsid w:val="009C03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3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3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03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7C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37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2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B02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5C2B02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C2B02"/>
    <w:rPr>
      <w:rFonts w:ascii="Calibri" w:hAnsi="Calibri" w:cs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C07EAF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C03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0366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C03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03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C03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E727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27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7270D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FA79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79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79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9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933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82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5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hyperlink" Target="https://github.com/IHTSDO/ISAAC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hyperlink" Target="http://github.com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yperlink" Target="http://localhost:8080/si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://localhost:4848/common/index.jsf" TargetMode="External"/><Relationship Id="rId10" Type="http://schemas.openxmlformats.org/officeDocument/2006/relationships/hyperlink" Target="https://github.com/IHTSDO/ISAAC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://maven.apache.org/download.cgi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://localhost:4848/common/index.jsf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www.oracle.com/technetwork/java/javase/download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68065-363D-48D1-92A2-6CB7DC631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16</Pages>
  <Words>1610</Words>
  <Characters>9177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Efron</dc:creator>
  <cp:lastModifiedBy>Jesse Efron</cp:lastModifiedBy>
  <cp:revision>22</cp:revision>
  <dcterms:created xsi:type="dcterms:W3CDTF">2013-11-26T23:29:00Z</dcterms:created>
  <dcterms:modified xsi:type="dcterms:W3CDTF">2013-11-27T23:11:00Z</dcterms:modified>
</cp:coreProperties>
</file>